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201D0" w14:textId="77777777" w:rsidR="00337FFE" w:rsidRDefault="00BF067C" w:rsidP="00BF067C">
      <w:pPr>
        <w:tabs>
          <w:tab w:val="left" w:pos="-720"/>
        </w:tabs>
        <w:suppressAutoHyphens/>
        <w:spacing w:after="0" w:line="240" w:lineRule="auto"/>
        <w:rPr>
          <w:rFonts w:ascii="Century Gothic" w:eastAsia="Times New Roman" w:hAnsi="Century Gothic" w:cs="Times New Roman"/>
          <w:b/>
          <w:i/>
          <w:sz w:val="22"/>
          <w:szCs w:val="22"/>
        </w:rPr>
      </w:pPr>
      <w:r w:rsidRPr="00BF067C">
        <w:rPr>
          <w:rFonts w:ascii="Century Gothic" w:eastAsia="Times New Roman" w:hAnsi="Century Gothic" w:cs="Times New Roman"/>
          <w:b/>
          <w:i/>
          <w:sz w:val="22"/>
          <w:szCs w:val="22"/>
        </w:rPr>
        <w:t>1.0</w:t>
      </w:r>
      <w:r>
        <w:rPr>
          <w:rFonts w:ascii="Century Gothic" w:eastAsia="Times New Roman" w:hAnsi="Century Gothic" w:cs="Times New Roman"/>
          <w:b/>
          <w:sz w:val="22"/>
          <w:szCs w:val="22"/>
        </w:rPr>
        <w:tab/>
      </w:r>
      <w:r w:rsidR="00337FFE" w:rsidRPr="00BF067C">
        <w:rPr>
          <w:rFonts w:ascii="Century Gothic" w:eastAsia="Times New Roman" w:hAnsi="Century Gothic" w:cs="Times New Roman"/>
          <w:b/>
          <w:i/>
          <w:sz w:val="22"/>
          <w:szCs w:val="22"/>
        </w:rPr>
        <w:t>PURPOSE / SCOPE / RESPONSIBILITIES:</w:t>
      </w:r>
    </w:p>
    <w:p w14:paraId="101C4795" w14:textId="77777777" w:rsidR="00337FFE" w:rsidRDefault="00BF067C" w:rsidP="00BF067C">
      <w:pPr>
        <w:tabs>
          <w:tab w:val="left" w:pos="-720"/>
        </w:tabs>
        <w:suppressAutoHyphens/>
        <w:spacing w:after="0" w:line="240" w:lineRule="auto"/>
        <w:ind w:left="720"/>
        <w:rPr>
          <w:rFonts w:ascii="Century Gothic" w:eastAsia="Times New Roman" w:hAnsi="Century Gothic" w:cs="Times New Roman"/>
          <w:b/>
          <w:sz w:val="22"/>
          <w:szCs w:val="22"/>
        </w:rPr>
      </w:pPr>
      <w:r w:rsidRPr="00BF067C">
        <w:rPr>
          <w:rFonts w:ascii="Century Gothic" w:eastAsia="Times New Roman" w:hAnsi="Century Gothic" w:cs="Times New Roman"/>
          <w:sz w:val="22"/>
          <w:szCs w:val="22"/>
        </w:rPr>
        <w:t>1.</w:t>
      </w:r>
      <w:r>
        <w:rPr>
          <w:rFonts w:ascii="Century Gothic" w:eastAsia="Times New Roman" w:hAnsi="Century Gothic" w:cs="Times New Roman"/>
          <w:sz w:val="22"/>
          <w:szCs w:val="22"/>
        </w:rPr>
        <w:t>1</w:t>
      </w:r>
      <w:r>
        <w:rPr>
          <w:rFonts w:ascii="Century Gothic" w:eastAsia="Times New Roman" w:hAnsi="Century Gothic" w:cs="Times New Roman"/>
          <w:b/>
          <w:sz w:val="22"/>
          <w:szCs w:val="22"/>
        </w:rPr>
        <w:tab/>
      </w:r>
      <w:r w:rsidR="00337FFE" w:rsidRPr="00AE71C8">
        <w:rPr>
          <w:rFonts w:ascii="Century Gothic" w:eastAsia="Times New Roman" w:hAnsi="Century Gothic" w:cs="Times New Roman"/>
          <w:b/>
          <w:sz w:val="22"/>
          <w:szCs w:val="22"/>
        </w:rPr>
        <w:t>Purpose</w:t>
      </w:r>
    </w:p>
    <w:p w14:paraId="27F2C964" w14:textId="77777777" w:rsidR="00780416" w:rsidRDefault="00BF067C" w:rsidP="00BF067C">
      <w:pPr>
        <w:shd w:val="clear" w:color="auto" w:fill="FFFFFF"/>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1.1.1</w:t>
      </w:r>
      <w:r>
        <w:rPr>
          <w:rFonts w:ascii="Century Gothic" w:eastAsia="Times New Roman" w:hAnsi="Century Gothic" w:cs="Times New Roman"/>
          <w:sz w:val="22"/>
          <w:szCs w:val="22"/>
        </w:rPr>
        <w:tab/>
      </w:r>
      <w:r w:rsidR="00780416" w:rsidRPr="005A4076">
        <w:rPr>
          <w:rFonts w:ascii="Century Gothic" w:eastAsia="Times New Roman" w:hAnsi="Century Gothic" w:cs="Times New Roman"/>
          <w:sz w:val="22"/>
          <w:szCs w:val="22"/>
        </w:rPr>
        <w:t xml:space="preserve">This procedure defines a standard for </w:t>
      </w:r>
      <w:r w:rsidR="00780416">
        <w:rPr>
          <w:rFonts w:ascii="Century Gothic" w:eastAsia="Times New Roman" w:hAnsi="Century Gothic" w:cs="Times New Roman"/>
          <w:sz w:val="22"/>
          <w:szCs w:val="22"/>
        </w:rPr>
        <w:t>reviewing software changes to custom written</w:t>
      </w:r>
      <w:r>
        <w:rPr>
          <w:rFonts w:ascii="Century Gothic" w:eastAsia="Times New Roman" w:hAnsi="Century Gothic" w:cs="Times New Roman"/>
          <w:sz w:val="22"/>
          <w:szCs w:val="22"/>
        </w:rPr>
        <w:t xml:space="preserve"> </w:t>
      </w:r>
      <w:r w:rsidR="00780416">
        <w:rPr>
          <w:rFonts w:ascii="Century Gothic" w:eastAsia="Times New Roman" w:hAnsi="Century Gothic" w:cs="Times New Roman"/>
          <w:sz w:val="22"/>
          <w:szCs w:val="22"/>
        </w:rPr>
        <w:t xml:space="preserve">software used in the </w:t>
      </w:r>
      <w:r w:rsidR="001F1F93">
        <w:rPr>
          <w:rFonts w:ascii="Century Gothic" w:eastAsia="Times New Roman" w:hAnsi="Century Gothic" w:cs="Times New Roman"/>
          <w:sz w:val="22"/>
          <w:szCs w:val="22"/>
        </w:rPr>
        <w:t>Alcon Huntington Advanced Optical Device Center (</w:t>
      </w:r>
      <w:r w:rsidR="00780416">
        <w:rPr>
          <w:rFonts w:ascii="Century Gothic" w:eastAsia="Times New Roman" w:hAnsi="Century Gothic" w:cs="Times New Roman"/>
          <w:sz w:val="22"/>
          <w:szCs w:val="22"/>
        </w:rPr>
        <w:t>AODC</w:t>
      </w:r>
      <w:r w:rsidR="001F1F93">
        <w:rPr>
          <w:rFonts w:ascii="Century Gothic" w:eastAsia="Times New Roman" w:hAnsi="Century Gothic" w:cs="Times New Roman"/>
          <w:sz w:val="22"/>
          <w:szCs w:val="22"/>
        </w:rPr>
        <w:t>)</w:t>
      </w:r>
      <w:r w:rsidR="00780416">
        <w:rPr>
          <w:rFonts w:ascii="Century Gothic" w:eastAsia="Times New Roman" w:hAnsi="Century Gothic" w:cs="Times New Roman"/>
          <w:sz w:val="22"/>
          <w:szCs w:val="22"/>
        </w:rPr>
        <w:t xml:space="preserve"> production and manufacturing facilities.</w:t>
      </w:r>
    </w:p>
    <w:p w14:paraId="2824C5E4" w14:textId="77777777" w:rsidR="00780416" w:rsidRDefault="00BF067C" w:rsidP="00BF067C">
      <w:pPr>
        <w:tabs>
          <w:tab w:val="left" w:pos="-720"/>
          <w:tab w:val="left" w:pos="1440"/>
        </w:tabs>
        <w:suppressAutoHyphens/>
        <w:spacing w:after="0" w:line="240" w:lineRule="auto"/>
        <w:ind w:left="2160" w:hanging="2160"/>
        <w:rPr>
          <w:rFonts w:ascii="Century Gothic" w:hAnsi="Century Gothic"/>
          <w:sz w:val="22"/>
          <w:szCs w:val="22"/>
        </w:rPr>
      </w:pPr>
      <w:r>
        <w:rPr>
          <w:rFonts w:ascii="Century Gothic" w:hAnsi="Century Gothic"/>
          <w:sz w:val="22"/>
          <w:szCs w:val="22"/>
        </w:rPr>
        <w:tab/>
        <w:t>1.1.2</w:t>
      </w:r>
      <w:r>
        <w:rPr>
          <w:rFonts w:ascii="Century Gothic" w:hAnsi="Century Gothic"/>
          <w:sz w:val="22"/>
          <w:szCs w:val="22"/>
        </w:rPr>
        <w:tab/>
      </w:r>
      <w:r w:rsidR="00780416" w:rsidRPr="00780416">
        <w:rPr>
          <w:rFonts w:ascii="Century Gothic" w:hAnsi="Century Gothic"/>
          <w:sz w:val="22"/>
          <w:szCs w:val="22"/>
        </w:rPr>
        <w:t>Common programming practices and standards are necessary to produce robust and maintainable software when using multiple vendors and developers. Adherence to these practices and standards is mandatory for ALL software developed by or for AODC.</w:t>
      </w:r>
    </w:p>
    <w:p w14:paraId="25C87706" w14:textId="77777777" w:rsidR="002043AB" w:rsidRDefault="00BF067C" w:rsidP="00BF067C">
      <w:pPr>
        <w:shd w:val="clear" w:color="auto" w:fill="FFFFFF"/>
        <w:tabs>
          <w:tab w:val="left" w:pos="-720"/>
          <w:tab w:val="left" w:pos="720"/>
        </w:tabs>
        <w:suppressAutoHyphens/>
        <w:spacing w:after="0" w:line="240" w:lineRule="auto"/>
        <w:ind w:left="720"/>
        <w:rPr>
          <w:rFonts w:ascii="Century Gothic" w:eastAsia="Times New Roman" w:hAnsi="Century Gothic" w:cs="Times New Roman"/>
          <w:sz w:val="22"/>
          <w:szCs w:val="22"/>
        </w:rPr>
      </w:pPr>
      <w:r>
        <w:rPr>
          <w:rFonts w:ascii="Century Gothic" w:eastAsia="Times New Roman" w:hAnsi="Century Gothic" w:cs="Times New Roman"/>
          <w:sz w:val="22"/>
          <w:szCs w:val="22"/>
        </w:rPr>
        <w:tab/>
        <w:t>1.1.3</w:t>
      </w:r>
      <w:r>
        <w:rPr>
          <w:rFonts w:ascii="Century Gothic" w:eastAsia="Times New Roman" w:hAnsi="Century Gothic" w:cs="Times New Roman"/>
          <w:sz w:val="22"/>
          <w:szCs w:val="22"/>
        </w:rPr>
        <w:tab/>
      </w:r>
      <w:r w:rsidR="009B6CF6" w:rsidRPr="00780416">
        <w:rPr>
          <w:rFonts w:ascii="Century Gothic" w:eastAsia="Times New Roman" w:hAnsi="Century Gothic" w:cs="Times New Roman"/>
          <w:sz w:val="22"/>
          <w:szCs w:val="22"/>
        </w:rPr>
        <w:t>The purpose is to a</w:t>
      </w:r>
      <w:r>
        <w:rPr>
          <w:rFonts w:ascii="Century Gothic" w:eastAsia="Times New Roman" w:hAnsi="Century Gothic" w:cs="Times New Roman"/>
          <w:sz w:val="22"/>
          <w:szCs w:val="22"/>
        </w:rPr>
        <w:t>ssure the code being reviewed:</w:t>
      </w:r>
    </w:p>
    <w:p w14:paraId="168AE7B1" w14:textId="77777777" w:rsidR="00322DBC" w:rsidRDefault="00BF067C" w:rsidP="00C55824">
      <w:pPr>
        <w:shd w:val="clear" w:color="auto" w:fill="FFFFFF"/>
        <w:tabs>
          <w:tab w:val="left" w:pos="-720"/>
          <w:tab w:val="left" w:pos="2160"/>
        </w:tabs>
        <w:suppressAutoHyphens/>
        <w:spacing w:after="0" w:line="240" w:lineRule="auto"/>
        <w:ind w:left="2880" w:hanging="2880"/>
        <w:rPr>
          <w:rFonts w:ascii="Century Gothic" w:hAnsi="Century Gothic"/>
          <w:sz w:val="22"/>
          <w:szCs w:val="22"/>
        </w:rPr>
      </w:pPr>
      <w:r>
        <w:rPr>
          <w:rFonts w:ascii="Century Gothic" w:hAnsi="Century Gothic"/>
          <w:sz w:val="22"/>
          <w:szCs w:val="22"/>
        </w:rPr>
        <w:tab/>
        <w:t>1.1.3.1</w:t>
      </w:r>
      <w:r>
        <w:rPr>
          <w:rFonts w:ascii="Century Gothic" w:hAnsi="Century Gothic"/>
          <w:sz w:val="22"/>
          <w:szCs w:val="22"/>
        </w:rPr>
        <w:tab/>
      </w:r>
      <w:r w:rsidR="00322DBC">
        <w:rPr>
          <w:rFonts w:ascii="Century Gothic" w:hAnsi="Century Gothic"/>
          <w:sz w:val="22"/>
          <w:szCs w:val="22"/>
        </w:rPr>
        <w:t>Meets or exceeds the software standards in place for the</w:t>
      </w:r>
      <w:r>
        <w:rPr>
          <w:rFonts w:ascii="Century Gothic" w:hAnsi="Century Gothic"/>
          <w:sz w:val="22"/>
          <w:szCs w:val="22"/>
        </w:rPr>
        <w:t>m m</w:t>
      </w:r>
      <w:r w:rsidR="00F93013">
        <w:rPr>
          <w:rFonts w:ascii="Century Gothic" w:hAnsi="Century Gothic"/>
          <w:sz w:val="22"/>
          <w:szCs w:val="22"/>
        </w:rPr>
        <w:t xml:space="preserve">anufacturing </w:t>
      </w:r>
      <w:r w:rsidR="00322DBC">
        <w:rPr>
          <w:rFonts w:ascii="Century Gothic" w:hAnsi="Century Gothic"/>
          <w:sz w:val="22"/>
          <w:szCs w:val="22"/>
        </w:rPr>
        <w:t>site</w:t>
      </w:r>
      <w:r>
        <w:rPr>
          <w:rFonts w:ascii="Century Gothic" w:hAnsi="Century Gothic"/>
          <w:sz w:val="22"/>
          <w:szCs w:val="22"/>
        </w:rPr>
        <w:t>.</w:t>
      </w:r>
    </w:p>
    <w:p w14:paraId="69E721DA" w14:textId="77777777" w:rsidR="00F93013" w:rsidRDefault="00BF067C" w:rsidP="00C55824">
      <w:pPr>
        <w:shd w:val="clear" w:color="auto" w:fill="FFFFFF"/>
        <w:tabs>
          <w:tab w:val="left" w:pos="-720"/>
          <w:tab w:val="left" w:pos="2160"/>
        </w:tabs>
        <w:suppressAutoHyphens/>
        <w:spacing w:after="0" w:line="240" w:lineRule="auto"/>
        <w:ind w:left="2880" w:hanging="2880"/>
        <w:rPr>
          <w:ins w:id="0" w:author="Buches, Tim" w:date="2020-08-28T09:13:00Z"/>
          <w:rFonts w:ascii="Century Gothic" w:hAnsi="Century Gothic"/>
          <w:sz w:val="22"/>
          <w:szCs w:val="22"/>
        </w:rPr>
      </w:pPr>
      <w:r>
        <w:rPr>
          <w:rFonts w:ascii="Century Gothic" w:hAnsi="Century Gothic"/>
          <w:sz w:val="22"/>
          <w:szCs w:val="22"/>
        </w:rPr>
        <w:tab/>
        <w:t>1.1.3.2</w:t>
      </w:r>
      <w:r w:rsidR="00C55824">
        <w:rPr>
          <w:rFonts w:ascii="Century Gothic" w:hAnsi="Century Gothic"/>
          <w:sz w:val="22"/>
          <w:szCs w:val="22"/>
        </w:rPr>
        <w:tab/>
      </w:r>
      <w:r w:rsidR="00F93013">
        <w:rPr>
          <w:rFonts w:ascii="Century Gothic" w:hAnsi="Century Gothic"/>
          <w:sz w:val="22"/>
          <w:szCs w:val="22"/>
        </w:rPr>
        <w:t>Is designed to be scalable, easy to change</w:t>
      </w:r>
      <w:r w:rsidR="002043AB">
        <w:rPr>
          <w:rFonts w:ascii="Century Gothic" w:hAnsi="Century Gothic"/>
          <w:sz w:val="22"/>
          <w:szCs w:val="22"/>
        </w:rPr>
        <w:t>, and can accommodate future</w:t>
      </w:r>
      <w:r>
        <w:rPr>
          <w:rFonts w:ascii="Century Gothic" w:hAnsi="Century Gothic"/>
          <w:sz w:val="22"/>
          <w:szCs w:val="22"/>
        </w:rPr>
        <w:t xml:space="preserve"> </w:t>
      </w:r>
      <w:r w:rsidR="001F1F93">
        <w:rPr>
          <w:rFonts w:ascii="Century Gothic" w:hAnsi="Century Gothic"/>
          <w:sz w:val="22"/>
          <w:szCs w:val="22"/>
        </w:rPr>
        <w:t>u</w:t>
      </w:r>
      <w:r w:rsidR="00F93013">
        <w:rPr>
          <w:rFonts w:ascii="Century Gothic" w:hAnsi="Century Gothic"/>
          <w:sz w:val="22"/>
          <w:szCs w:val="22"/>
        </w:rPr>
        <w:t>pgrade</w:t>
      </w:r>
      <w:r w:rsidR="002043AB">
        <w:rPr>
          <w:rFonts w:ascii="Century Gothic" w:hAnsi="Century Gothic"/>
          <w:sz w:val="22"/>
          <w:szCs w:val="22"/>
        </w:rPr>
        <w:t>s.</w:t>
      </w:r>
    </w:p>
    <w:p w14:paraId="630A9D02" w14:textId="6BBB08CE" w:rsidR="00463C90" w:rsidRDefault="00463C90" w:rsidP="00C55824">
      <w:pPr>
        <w:shd w:val="clear" w:color="auto" w:fill="FFFFFF"/>
        <w:tabs>
          <w:tab w:val="left" w:pos="-720"/>
          <w:tab w:val="left" w:pos="2160"/>
        </w:tabs>
        <w:suppressAutoHyphens/>
        <w:spacing w:after="0" w:line="240" w:lineRule="auto"/>
        <w:ind w:left="2880" w:hanging="2880"/>
        <w:rPr>
          <w:ins w:id="1" w:author="Buches, Tim" w:date="2020-08-28T08:48:00Z"/>
          <w:rFonts w:ascii="Century Gothic" w:hAnsi="Century Gothic"/>
          <w:sz w:val="22"/>
          <w:szCs w:val="22"/>
        </w:rPr>
      </w:pPr>
      <w:ins w:id="2" w:author="Buches, Tim" w:date="2020-08-28T09:13:00Z">
        <w:r>
          <w:rPr>
            <w:rFonts w:ascii="Century Gothic" w:hAnsi="Century Gothic"/>
            <w:sz w:val="22"/>
            <w:szCs w:val="22"/>
          </w:rPr>
          <w:tab/>
          <w:t xml:space="preserve">1.1.3.3 </w:t>
        </w:r>
      </w:ins>
      <w:r w:rsidR="00E21B13">
        <w:rPr>
          <w:rFonts w:ascii="Century Gothic" w:hAnsi="Century Gothic"/>
          <w:sz w:val="22"/>
          <w:szCs w:val="22"/>
        </w:rPr>
        <w:t>P</w:t>
      </w:r>
      <w:ins w:id="3" w:author="Buches, Tim" w:date="2020-08-28T09:13:00Z">
        <w:r>
          <w:rPr>
            <w:rFonts w:ascii="Century Gothic" w:hAnsi="Century Gothic"/>
            <w:sz w:val="22"/>
            <w:szCs w:val="22"/>
          </w:rPr>
          <w:t>rovides solutions to related user requirements.</w:t>
        </w:r>
      </w:ins>
    </w:p>
    <w:p w14:paraId="29363663" w14:textId="77777777" w:rsidR="00B80C8A" w:rsidRPr="00337FFE" w:rsidRDefault="00B80C8A" w:rsidP="00C55824">
      <w:pPr>
        <w:shd w:val="clear" w:color="auto" w:fill="FFFFFF"/>
        <w:tabs>
          <w:tab w:val="left" w:pos="-720"/>
          <w:tab w:val="left" w:pos="2160"/>
        </w:tabs>
        <w:suppressAutoHyphens/>
        <w:spacing w:after="0" w:line="240" w:lineRule="auto"/>
        <w:ind w:left="2880" w:hanging="2880"/>
        <w:rPr>
          <w:rFonts w:ascii="Century Gothic" w:hAnsi="Century Gothic"/>
          <w:sz w:val="22"/>
          <w:szCs w:val="22"/>
        </w:rPr>
      </w:pPr>
    </w:p>
    <w:p w14:paraId="1FD13395" w14:textId="77777777" w:rsidR="00BF067C" w:rsidRDefault="00BF067C" w:rsidP="00BF067C">
      <w:pPr>
        <w:tabs>
          <w:tab w:val="left" w:pos="-720"/>
          <w:tab w:val="left" w:pos="720"/>
        </w:tabs>
        <w:suppressAutoHyphens/>
        <w:spacing w:after="0" w:line="240" w:lineRule="auto"/>
        <w:ind w:left="1440" w:hanging="1440"/>
        <w:rPr>
          <w:rFonts w:ascii="Century Gothic" w:eastAsia="Times New Roman" w:hAnsi="Century Gothic" w:cs="Times New Roman"/>
          <w:b/>
          <w:sz w:val="22"/>
          <w:szCs w:val="22"/>
        </w:rPr>
      </w:pPr>
      <w:r>
        <w:rPr>
          <w:rFonts w:ascii="Century Gothic" w:eastAsia="Times New Roman" w:hAnsi="Century Gothic" w:cs="Times New Roman"/>
          <w:sz w:val="22"/>
          <w:szCs w:val="22"/>
        </w:rPr>
        <w:tab/>
      </w:r>
      <w:r w:rsidRPr="00BF067C">
        <w:rPr>
          <w:rFonts w:ascii="Century Gothic" w:eastAsia="Times New Roman" w:hAnsi="Century Gothic" w:cs="Times New Roman"/>
          <w:sz w:val="22"/>
          <w:szCs w:val="22"/>
        </w:rPr>
        <w:t>1.2</w:t>
      </w:r>
      <w:r>
        <w:rPr>
          <w:rFonts w:ascii="Century Gothic" w:eastAsia="Times New Roman" w:hAnsi="Century Gothic" w:cs="Times New Roman"/>
          <w:b/>
          <w:sz w:val="22"/>
          <w:szCs w:val="22"/>
        </w:rPr>
        <w:tab/>
      </w:r>
      <w:r w:rsidR="00337FFE" w:rsidRPr="00AE71C8">
        <w:rPr>
          <w:rFonts w:ascii="Century Gothic" w:eastAsia="Times New Roman" w:hAnsi="Century Gothic" w:cs="Times New Roman"/>
          <w:b/>
          <w:sz w:val="22"/>
          <w:szCs w:val="22"/>
        </w:rPr>
        <w:t>Scope</w:t>
      </w:r>
    </w:p>
    <w:p w14:paraId="37B496C6" w14:textId="77777777" w:rsidR="00AE71C8" w:rsidRDefault="00BF067C" w:rsidP="00BF067C">
      <w:pPr>
        <w:tabs>
          <w:tab w:val="left" w:pos="-720"/>
        </w:tabs>
        <w:suppressAutoHyphens/>
        <w:spacing w:after="0" w:line="240" w:lineRule="auto"/>
        <w:ind w:left="720"/>
        <w:rPr>
          <w:rFonts w:ascii="Century Gothic" w:eastAsia="Times New Roman" w:hAnsi="Century Gothic" w:cs="Times New Roman"/>
          <w:b/>
          <w:sz w:val="22"/>
          <w:szCs w:val="22"/>
        </w:rPr>
      </w:pPr>
      <w:r>
        <w:rPr>
          <w:rFonts w:ascii="Century Gothic" w:eastAsia="Times New Roman" w:hAnsi="Century Gothic" w:cs="Times New Roman"/>
          <w:sz w:val="22"/>
          <w:szCs w:val="22"/>
        </w:rPr>
        <w:tab/>
      </w:r>
      <w:r w:rsidRPr="00BF067C">
        <w:rPr>
          <w:rFonts w:ascii="Century Gothic" w:eastAsia="Times New Roman" w:hAnsi="Century Gothic" w:cs="Times New Roman"/>
          <w:sz w:val="22"/>
          <w:szCs w:val="22"/>
        </w:rPr>
        <w:t>1.2.1</w:t>
      </w:r>
      <w:r>
        <w:rPr>
          <w:rFonts w:ascii="Century Gothic" w:eastAsia="Times New Roman" w:hAnsi="Century Gothic" w:cs="Times New Roman"/>
          <w:b/>
          <w:sz w:val="22"/>
          <w:szCs w:val="22"/>
        </w:rPr>
        <w:tab/>
      </w:r>
      <w:r w:rsidR="00AE71C8">
        <w:rPr>
          <w:rFonts w:ascii="Century Gothic" w:eastAsia="Times New Roman" w:hAnsi="Century Gothic" w:cs="Times New Roman"/>
          <w:b/>
          <w:sz w:val="22"/>
          <w:szCs w:val="22"/>
        </w:rPr>
        <w:t>In Scope</w:t>
      </w:r>
    </w:p>
    <w:p w14:paraId="2608F3E3" w14:textId="77777777" w:rsidR="001A5F8D" w:rsidRDefault="00BF067C" w:rsidP="00C55824">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1.2.1.1</w:t>
      </w:r>
      <w:r>
        <w:rPr>
          <w:rFonts w:ascii="Century Gothic" w:eastAsia="Times New Roman" w:hAnsi="Century Gothic" w:cs="Times New Roman"/>
          <w:sz w:val="22"/>
          <w:szCs w:val="22"/>
        </w:rPr>
        <w:tab/>
      </w:r>
      <w:r w:rsidR="00A52E47">
        <w:rPr>
          <w:rFonts w:ascii="Century Gothic" w:eastAsia="Times New Roman" w:hAnsi="Century Gothic" w:cs="Times New Roman"/>
          <w:sz w:val="22"/>
          <w:szCs w:val="22"/>
        </w:rPr>
        <w:t>This p</w:t>
      </w:r>
      <w:r w:rsidR="00337FFE" w:rsidRPr="00EB64B2">
        <w:rPr>
          <w:rFonts w:ascii="Century Gothic" w:eastAsia="Times New Roman" w:hAnsi="Century Gothic" w:cs="Times New Roman"/>
          <w:sz w:val="22"/>
          <w:szCs w:val="22"/>
        </w:rPr>
        <w:t xml:space="preserve">rocedure applies to custom software applications written to support manufacturing and production operations at the Alcon Huntington </w:t>
      </w:r>
      <w:r w:rsidR="001F1F93">
        <w:rPr>
          <w:rFonts w:ascii="Century Gothic" w:eastAsia="Times New Roman" w:hAnsi="Century Gothic" w:cs="Times New Roman"/>
          <w:sz w:val="22"/>
          <w:szCs w:val="22"/>
        </w:rPr>
        <w:t xml:space="preserve">AODC </w:t>
      </w:r>
      <w:r w:rsidR="00337FFE" w:rsidRPr="00EB64B2">
        <w:rPr>
          <w:rFonts w:ascii="Century Gothic" w:eastAsia="Times New Roman" w:hAnsi="Century Gothic" w:cs="Times New Roman"/>
          <w:sz w:val="22"/>
          <w:szCs w:val="22"/>
        </w:rPr>
        <w:t>facility.</w:t>
      </w:r>
    </w:p>
    <w:p w14:paraId="408109A8" w14:textId="77777777" w:rsidR="003B6A9D" w:rsidRDefault="00C55824" w:rsidP="00C55824">
      <w:pPr>
        <w:tabs>
          <w:tab w:val="left" w:pos="-720"/>
          <w:tab w:val="left" w:pos="2160"/>
        </w:tabs>
        <w:suppressAutoHyphens/>
        <w:spacing w:after="0" w:line="240" w:lineRule="auto"/>
        <w:ind w:left="2880" w:hanging="2880"/>
        <w:rPr>
          <w:ins w:id="4" w:author="Buches, Tim" w:date="2020-08-28T09:17:00Z"/>
          <w:rFonts w:ascii="Century Gothic" w:eastAsia="Times New Roman" w:hAnsi="Century Gothic" w:cs="Times New Roman"/>
          <w:sz w:val="22"/>
          <w:szCs w:val="22"/>
        </w:rPr>
      </w:pPr>
      <w:r>
        <w:rPr>
          <w:rFonts w:ascii="Century Gothic" w:eastAsia="Times New Roman" w:hAnsi="Century Gothic" w:cs="Times New Roman"/>
          <w:sz w:val="22"/>
          <w:szCs w:val="22"/>
        </w:rPr>
        <w:tab/>
      </w:r>
      <w:r w:rsidR="00BF067C">
        <w:rPr>
          <w:rFonts w:ascii="Century Gothic" w:eastAsia="Times New Roman" w:hAnsi="Century Gothic" w:cs="Times New Roman"/>
          <w:sz w:val="22"/>
          <w:szCs w:val="22"/>
        </w:rPr>
        <w:t>1.2.1.2</w:t>
      </w:r>
      <w:r w:rsidR="00BF067C">
        <w:rPr>
          <w:rFonts w:ascii="Century Gothic" w:eastAsia="Times New Roman" w:hAnsi="Century Gothic" w:cs="Times New Roman"/>
          <w:sz w:val="22"/>
          <w:szCs w:val="22"/>
        </w:rPr>
        <w:tab/>
      </w:r>
      <w:r w:rsidR="001A5F8D">
        <w:rPr>
          <w:rFonts w:ascii="Century Gothic" w:eastAsia="Times New Roman" w:hAnsi="Century Gothic" w:cs="Times New Roman"/>
          <w:sz w:val="22"/>
          <w:szCs w:val="22"/>
        </w:rPr>
        <w:t xml:space="preserve">The code reviews will attempt to ensure the reviewed software is following Alcon Huntington </w:t>
      </w:r>
      <w:r w:rsidR="001F1F93">
        <w:rPr>
          <w:rFonts w:ascii="Century Gothic" w:eastAsia="Times New Roman" w:hAnsi="Century Gothic" w:cs="Times New Roman"/>
          <w:sz w:val="22"/>
          <w:szCs w:val="22"/>
        </w:rPr>
        <w:t xml:space="preserve">AODC </w:t>
      </w:r>
      <w:r w:rsidR="001A5F8D">
        <w:rPr>
          <w:rFonts w:ascii="Century Gothic" w:eastAsia="Times New Roman" w:hAnsi="Century Gothic" w:cs="Times New Roman"/>
          <w:sz w:val="22"/>
          <w:szCs w:val="22"/>
        </w:rPr>
        <w:t xml:space="preserve">software standards as outlined in </w:t>
      </w:r>
      <w:r w:rsidR="008B6ED6">
        <w:rPr>
          <w:rFonts w:ascii="Century Gothic" w:eastAsia="Times New Roman" w:hAnsi="Century Gothic" w:cs="Times New Roman"/>
          <w:sz w:val="22"/>
          <w:szCs w:val="22"/>
        </w:rPr>
        <w:t>technical report 2589-TR</w:t>
      </w:r>
      <w:r w:rsidR="001A5F8D">
        <w:rPr>
          <w:rFonts w:ascii="Century Gothic" w:eastAsia="Times New Roman" w:hAnsi="Century Gothic" w:cs="Times New Roman"/>
          <w:sz w:val="22"/>
          <w:szCs w:val="22"/>
        </w:rPr>
        <w:t xml:space="preserve"> as well as following best practices in software engineering </w:t>
      </w:r>
      <w:r w:rsidR="00476616">
        <w:rPr>
          <w:rFonts w:ascii="Century Gothic" w:eastAsia="Times New Roman" w:hAnsi="Century Gothic" w:cs="Times New Roman"/>
          <w:sz w:val="22"/>
          <w:szCs w:val="22"/>
        </w:rPr>
        <w:t xml:space="preserve">as defined by current </w:t>
      </w:r>
      <w:r w:rsidR="001F1F93">
        <w:rPr>
          <w:rFonts w:ascii="Century Gothic" w:eastAsia="Times New Roman" w:hAnsi="Century Gothic" w:cs="Times New Roman"/>
          <w:sz w:val="22"/>
          <w:szCs w:val="22"/>
        </w:rPr>
        <w:t xml:space="preserve">and accepted </w:t>
      </w:r>
      <w:r w:rsidR="00476616">
        <w:rPr>
          <w:rFonts w:ascii="Century Gothic" w:eastAsia="Times New Roman" w:hAnsi="Century Gothic" w:cs="Times New Roman"/>
          <w:sz w:val="22"/>
          <w:szCs w:val="22"/>
        </w:rPr>
        <w:t>technology trends.</w:t>
      </w:r>
    </w:p>
    <w:p w14:paraId="3641C486" w14:textId="77777777" w:rsidR="00D715C7" w:rsidRDefault="00926628" w:rsidP="00D715C7">
      <w:pPr>
        <w:tabs>
          <w:tab w:val="left" w:pos="-720"/>
          <w:tab w:val="left" w:pos="1980"/>
        </w:tabs>
        <w:suppressAutoHyphens/>
        <w:spacing w:after="0" w:line="240" w:lineRule="auto"/>
        <w:rPr>
          <w:ins w:id="5" w:author="tim buches" w:date="2020-08-29T16:51:00Z"/>
          <w:rFonts w:ascii="Century Gothic" w:eastAsia="Times New Roman" w:hAnsi="Century Gothic" w:cs="Times New Roman"/>
          <w:sz w:val="22"/>
          <w:szCs w:val="22"/>
        </w:rPr>
      </w:pPr>
      <w:ins w:id="6" w:author="Buches, Tim" w:date="2020-08-28T09:17:00Z">
        <w:r>
          <w:rPr>
            <w:rFonts w:ascii="Century Gothic" w:eastAsia="Times New Roman" w:hAnsi="Century Gothic" w:cs="Times New Roman"/>
            <w:sz w:val="22"/>
            <w:szCs w:val="22"/>
          </w:rPr>
          <w:tab/>
        </w:r>
        <w:r>
          <w:rPr>
            <w:rFonts w:ascii="Century Gothic" w:eastAsia="Times New Roman" w:hAnsi="Century Gothic" w:cs="Times New Roman"/>
            <w:sz w:val="22"/>
            <w:szCs w:val="22"/>
          </w:rPr>
          <w:tab/>
        </w:r>
      </w:ins>
      <w:ins w:id="7" w:author="Buches, Tim" w:date="2020-08-28T09:18:00Z">
        <w:r>
          <w:rPr>
            <w:rFonts w:ascii="Century Gothic" w:eastAsia="Times New Roman" w:hAnsi="Century Gothic" w:cs="Times New Roman"/>
            <w:sz w:val="22"/>
            <w:szCs w:val="22"/>
          </w:rPr>
          <w:t>1.2.</w:t>
        </w:r>
      </w:ins>
      <w:ins w:id="8" w:author="Buches, Tim" w:date="2020-08-28T09:19:00Z">
        <w:r>
          <w:rPr>
            <w:rFonts w:ascii="Century Gothic" w:eastAsia="Times New Roman" w:hAnsi="Century Gothic" w:cs="Times New Roman"/>
            <w:sz w:val="22"/>
            <w:szCs w:val="22"/>
          </w:rPr>
          <w:t xml:space="preserve">1.3 Changes to application code </w:t>
        </w:r>
        <w:del w:id="9" w:author="tim buches" w:date="2020-08-29T16:50:00Z">
          <w:r w:rsidDel="00D715C7">
            <w:rPr>
              <w:rFonts w:ascii="Century Gothic" w:eastAsia="Times New Roman" w:hAnsi="Century Gothic" w:cs="Times New Roman"/>
              <w:sz w:val="22"/>
              <w:szCs w:val="22"/>
            </w:rPr>
            <w:delText>tied</w:delText>
          </w:r>
        </w:del>
      </w:ins>
      <w:ins w:id="10" w:author="tim buches" w:date="2020-08-29T16:50:00Z">
        <w:r w:rsidR="00D715C7">
          <w:rPr>
            <w:rFonts w:ascii="Century Gothic" w:eastAsia="Times New Roman" w:hAnsi="Century Gothic" w:cs="Times New Roman"/>
            <w:sz w:val="22"/>
            <w:szCs w:val="22"/>
          </w:rPr>
          <w:t>related</w:t>
        </w:r>
      </w:ins>
      <w:ins w:id="11" w:author="Buches, Tim" w:date="2020-08-28T09:19:00Z">
        <w:r>
          <w:rPr>
            <w:rFonts w:ascii="Century Gothic" w:eastAsia="Times New Roman" w:hAnsi="Century Gothic" w:cs="Times New Roman"/>
            <w:sz w:val="22"/>
            <w:szCs w:val="22"/>
          </w:rPr>
          <w:t xml:space="preserve"> to </w:t>
        </w:r>
      </w:ins>
      <w:ins w:id="12" w:author="tim buches" w:date="2020-08-29T16:49:00Z">
        <w:r w:rsidR="00D715C7">
          <w:rPr>
            <w:rFonts w:ascii="Century Gothic" w:eastAsia="Times New Roman" w:hAnsi="Century Gothic" w:cs="Times New Roman"/>
            <w:sz w:val="22"/>
            <w:szCs w:val="22"/>
          </w:rPr>
          <w:t xml:space="preserve">original or modified </w:t>
        </w:r>
      </w:ins>
      <w:ins w:id="13" w:author="Buches, Tim" w:date="2020-08-28T09:19:00Z">
        <w:r>
          <w:rPr>
            <w:rFonts w:ascii="Century Gothic" w:eastAsia="Times New Roman" w:hAnsi="Century Gothic" w:cs="Times New Roman"/>
            <w:sz w:val="22"/>
            <w:szCs w:val="22"/>
          </w:rPr>
          <w:t>user</w:t>
        </w:r>
      </w:ins>
      <w:ins w:id="14" w:author="tim buches" w:date="2020-08-29T16:51:00Z">
        <w:r w:rsidR="00D715C7">
          <w:rPr>
            <w:rFonts w:ascii="Century Gothic" w:eastAsia="Times New Roman" w:hAnsi="Century Gothic" w:cs="Times New Roman"/>
            <w:sz w:val="22"/>
            <w:szCs w:val="22"/>
          </w:rPr>
          <w:t xml:space="preserve"> </w:t>
        </w:r>
      </w:ins>
    </w:p>
    <w:p w14:paraId="315C42BB" w14:textId="59BA71DE" w:rsidR="00926628" w:rsidDel="00D715C7" w:rsidRDefault="00D715C7" w:rsidP="00D715C7">
      <w:pPr>
        <w:tabs>
          <w:tab w:val="left" w:pos="-720"/>
          <w:tab w:val="left" w:pos="1980"/>
        </w:tabs>
        <w:suppressAutoHyphens/>
        <w:spacing w:after="0" w:line="240" w:lineRule="auto"/>
        <w:ind w:left="1440"/>
        <w:rPr>
          <w:ins w:id="15" w:author="Buches, Tim" w:date="2020-08-28T09:22:00Z"/>
          <w:del w:id="16" w:author="tim buches" w:date="2020-08-29T16:50:00Z"/>
          <w:rFonts w:ascii="Century Gothic" w:eastAsia="Times New Roman" w:hAnsi="Century Gothic" w:cs="Times New Roman"/>
          <w:sz w:val="22"/>
          <w:szCs w:val="22"/>
        </w:rPr>
        <w:pPrChange w:id="17" w:author="tim buches" w:date="2020-08-29T16:51:00Z">
          <w:pPr>
            <w:tabs>
              <w:tab w:val="left" w:pos="-720"/>
              <w:tab w:val="left" w:pos="1980"/>
            </w:tabs>
            <w:suppressAutoHyphens/>
            <w:spacing w:after="0" w:line="240" w:lineRule="auto"/>
            <w:ind w:left="1080"/>
          </w:pPr>
        </w:pPrChange>
      </w:pPr>
      <w:ins w:id="18" w:author="tim buches" w:date="2020-08-29T16:51:00Z">
        <w:r>
          <w:rPr>
            <w:rFonts w:ascii="Century Gothic" w:eastAsia="Times New Roman" w:hAnsi="Century Gothic" w:cs="Times New Roman"/>
            <w:sz w:val="22"/>
            <w:szCs w:val="22"/>
          </w:rPr>
          <w:tab/>
        </w:r>
        <w:r>
          <w:rPr>
            <w:rFonts w:ascii="Century Gothic" w:eastAsia="Times New Roman" w:hAnsi="Century Gothic" w:cs="Times New Roman"/>
            <w:sz w:val="22"/>
            <w:szCs w:val="22"/>
          </w:rPr>
          <w:tab/>
        </w:r>
        <w:r>
          <w:rPr>
            <w:rFonts w:ascii="Century Gothic" w:eastAsia="Times New Roman" w:hAnsi="Century Gothic" w:cs="Times New Roman"/>
            <w:sz w:val="22"/>
            <w:szCs w:val="22"/>
          </w:rPr>
          <w:tab/>
          <w:t>requirements</w:t>
        </w:r>
      </w:ins>
      <w:ins w:id="19" w:author="Buches, Tim" w:date="2020-08-28T09:19:00Z">
        <w:del w:id="20" w:author="tim buches" w:date="2020-08-29T16:51:00Z">
          <w:r w:rsidR="00926628" w:rsidDel="00D715C7">
            <w:rPr>
              <w:rFonts w:ascii="Century Gothic" w:eastAsia="Times New Roman" w:hAnsi="Century Gothic" w:cs="Times New Roman"/>
              <w:sz w:val="22"/>
              <w:szCs w:val="22"/>
            </w:rPr>
            <w:delText xml:space="preserve"> requirements </w:delText>
          </w:r>
        </w:del>
        <w:del w:id="21" w:author="tim buches" w:date="2020-08-29T16:49:00Z">
          <w:r w:rsidR="00926628" w:rsidDel="00D715C7">
            <w:rPr>
              <w:rFonts w:ascii="Century Gothic" w:eastAsia="Times New Roman" w:hAnsi="Century Gothic" w:cs="Times New Roman"/>
              <w:sz w:val="22"/>
              <w:szCs w:val="22"/>
            </w:rPr>
            <w:delText>modifications</w:delText>
          </w:r>
        </w:del>
      </w:ins>
      <w:ins w:id="22" w:author="Buches, Tim" w:date="2020-08-28T09:20:00Z">
        <w:del w:id="23" w:author="tim buches" w:date="2020-08-29T16:49:00Z">
          <w:r w:rsidR="00926628" w:rsidDel="00D715C7">
            <w:rPr>
              <w:rFonts w:ascii="Century Gothic" w:eastAsia="Times New Roman" w:hAnsi="Century Gothic" w:cs="Times New Roman"/>
              <w:sz w:val="22"/>
              <w:szCs w:val="22"/>
            </w:rPr>
            <w:delText xml:space="preserve"> </w:delText>
          </w:r>
        </w:del>
        <w:del w:id="24" w:author="tim buches" w:date="2020-08-29T16:51:00Z">
          <w:r w:rsidR="00926628" w:rsidDel="00D715C7">
            <w:rPr>
              <w:rFonts w:ascii="Century Gothic" w:eastAsia="Times New Roman" w:hAnsi="Century Gothic" w:cs="Times New Roman"/>
              <w:sz w:val="22"/>
              <w:szCs w:val="22"/>
            </w:rPr>
            <w:delText xml:space="preserve">due </w:delText>
          </w:r>
        </w:del>
      </w:ins>
    </w:p>
    <w:p w14:paraId="3B78CB76" w14:textId="13A807F8" w:rsidR="00926628" w:rsidRDefault="00926628" w:rsidP="00D715C7">
      <w:pPr>
        <w:tabs>
          <w:tab w:val="left" w:pos="-720"/>
          <w:tab w:val="left" w:pos="1980"/>
        </w:tabs>
        <w:suppressAutoHyphens/>
        <w:spacing w:after="0" w:line="240" w:lineRule="auto"/>
        <w:rPr>
          <w:ins w:id="25" w:author="Buches, Tim" w:date="2020-08-28T09:17:00Z"/>
          <w:rFonts w:ascii="Century Gothic" w:eastAsia="Times New Roman" w:hAnsi="Century Gothic" w:cs="Times New Roman"/>
          <w:sz w:val="22"/>
          <w:szCs w:val="22"/>
        </w:rPr>
        <w:pPrChange w:id="26" w:author="tim buches" w:date="2020-08-29T16:51:00Z">
          <w:pPr>
            <w:tabs>
              <w:tab w:val="left" w:pos="-720"/>
              <w:tab w:val="left" w:pos="1980"/>
            </w:tabs>
            <w:suppressAutoHyphens/>
            <w:spacing w:after="0" w:line="240" w:lineRule="auto"/>
            <w:ind w:left="1080"/>
          </w:pPr>
        </w:pPrChange>
      </w:pPr>
      <w:ins w:id="27" w:author="Buches, Tim" w:date="2020-08-28T09:22:00Z">
        <w:del w:id="28" w:author="tim buches" w:date="2020-08-29T16:50:00Z">
          <w:r w:rsidDel="00D715C7">
            <w:rPr>
              <w:rFonts w:ascii="Century Gothic" w:eastAsia="Times New Roman" w:hAnsi="Century Gothic" w:cs="Times New Roman"/>
              <w:sz w:val="22"/>
              <w:szCs w:val="22"/>
            </w:rPr>
            <w:delText xml:space="preserve">     </w:delText>
          </w:r>
          <w:r w:rsidDel="00D715C7">
            <w:rPr>
              <w:rFonts w:ascii="Century Gothic" w:eastAsia="Times New Roman" w:hAnsi="Century Gothic" w:cs="Times New Roman"/>
              <w:sz w:val="22"/>
              <w:szCs w:val="22"/>
            </w:rPr>
            <w:tab/>
          </w:r>
          <w:r w:rsidDel="00D715C7">
            <w:rPr>
              <w:rFonts w:ascii="Century Gothic" w:eastAsia="Times New Roman" w:hAnsi="Century Gothic" w:cs="Times New Roman"/>
              <w:sz w:val="22"/>
              <w:szCs w:val="22"/>
            </w:rPr>
            <w:tab/>
          </w:r>
          <w:r w:rsidDel="00D715C7">
            <w:rPr>
              <w:rFonts w:ascii="Century Gothic" w:eastAsia="Times New Roman" w:hAnsi="Century Gothic" w:cs="Times New Roman"/>
              <w:sz w:val="22"/>
              <w:szCs w:val="22"/>
            </w:rPr>
            <w:tab/>
          </w:r>
        </w:del>
      </w:ins>
      <w:ins w:id="29" w:author="Buches, Tim" w:date="2020-08-28T09:20:00Z">
        <w:del w:id="30" w:author="tim buches" w:date="2020-08-29T16:51:00Z">
          <w:r w:rsidDel="00D715C7">
            <w:rPr>
              <w:rFonts w:ascii="Century Gothic" w:eastAsia="Times New Roman" w:hAnsi="Century Gothic" w:cs="Times New Roman"/>
              <w:sz w:val="22"/>
              <w:szCs w:val="22"/>
            </w:rPr>
            <w:delText>to p</w:delText>
          </w:r>
        </w:del>
      </w:ins>
      <w:ins w:id="31" w:author="Buches, Tim" w:date="2020-08-28T09:21:00Z">
        <w:del w:id="32" w:author="tim buches" w:date="2020-08-29T16:51:00Z">
          <w:r w:rsidDel="00D715C7">
            <w:rPr>
              <w:rFonts w:ascii="Century Gothic" w:eastAsia="Times New Roman" w:hAnsi="Century Gothic" w:cs="Times New Roman"/>
              <w:sz w:val="22"/>
              <w:szCs w:val="22"/>
            </w:rPr>
            <w:delText xml:space="preserve">rocess </w:delText>
          </w:r>
        </w:del>
      </w:ins>
      <w:ins w:id="33" w:author="Buches, Tim" w:date="2020-08-28T09:19:00Z">
        <w:del w:id="34" w:author="tim buches" w:date="2020-08-29T16:51:00Z">
          <w:r w:rsidDel="00D715C7">
            <w:rPr>
              <w:rFonts w:ascii="Century Gothic" w:eastAsia="Times New Roman" w:hAnsi="Century Gothic" w:cs="Times New Roman"/>
              <w:sz w:val="22"/>
              <w:szCs w:val="22"/>
            </w:rPr>
            <w:delText xml:space="preserve">enhancements or </w:delText>
          </w:r>
        </w:del>
      </w:ins>
      <w:ins w:id="35" w:author="Buches, Tim" w:date="2020-08-28T09:20:00Z">
        <w:del w:id="36" w:author="tim buches" w:date="2020-08-29T16:51:00Z">
          <w:r w:rsidDel="00D715C7">
            <w:rPr>
              <w:rFonts w:ascii="Century Gothic" w:eastAsia="Times New Roman" w:hAnsi="Century Gothic" w:cs="Times New Roman"/>
              <w:sz w:val="22"/>
              <w:szCs w:val="22"/>
            </w:rPr>
            <w:delText>scope change</w:delText>
          </w:r>
        </w:del>
        <w:r>
          <w:rPr>
            <w:rFonts w:ascii="Century Gothic" w:eastAsia="Times New Roman" w:hAnsi="Century Gothic" w:cs="Times New Roman"/>
            <w:sz w:val="22"/>
            <w:szCs w:val="22"/>
          </w:rPr>
          <w:t>.</w:t>
        </w:r>
      </w:ins>
    </w:p>
    <w:p w14:paraId="24224B4E" w14:textId="77777777" w:rsidR="00926628" w:rsidRDefault="00926628" w:rsidP="00C55824">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p>
    <w:p w14:paraId="52AFB638" w14:textId="77777777" w:rsidR="00AE71C8" w:rsidDel="00086B06" w:rsidRDefault="00BF067C" w:rsidP="00BF067C">
      <w:pPr>
        <w:tabs>
          <w:tab w:val="left" w:pos="-720"/>
        </w:tabs>
        <w:suppressAutoHyphens/>
        <w:spacing w:after="0" w:line="240" w:lineRule="auto"/>
        <w:ind w:left="720"/>
        <w:rPr>
          <w:del w:id="37" w:author="tim buches" w:date="2020-08-29T16:52:00Z"/>
          <w:rFonts w:ascii="Century Gothic" w:eastAsia="Times New Roman" w:hAnsi="Century Gothic" w:cs="Times New Roman"/>
          <w:b/>
          <w:sz w:val="22"/>
          <w:szCs w:val="22"/>
        </w:rPr>
      </w:pPr>
      <w:r>
        <w:rPr>
          <w:rFonts w:ascii="Century Gothic" w:eastAsia="Times New Roman" w:hAnsi="Century Gothic" w:cs="Times New Roman"/>
          <w:sz w:val="22"/>
          <w:szCs w:val="22"/>
        </w:rPr>
        <w:tab/>
      </w:r>
      <w:r w:rsidRPr="00BF067C">
        <w:rPr>
          <w:rFonts w:ascii="Century Gothic" w:eastAsia="Times New Roman" w:hAnsi="Century Gothic" w:cs="Times New Roman"/>
          <w:sz w:val="22"/>
          <w:szCs w:val="22"/>
        </w:rPr>
        <w:t>1.2.2</w:t>
      </w:r>
      <w:r>
        <w:rPr>
          <w:rFonts w:ascii="Century Gothic" w:eastAsia="Times New Roman" w:hAnsi="Century Gothic" w:cs="Times New Roman"/>
          <w:b/>
          <w:sz w:val="22"/>
          <w:szCs w:val="22"/>
        </w:rPr>
        <w:tab/>
      </w:r>
      <w:r w:rsidR="00AE71C8" w:rsidRPr="00AE71C8">
        <w:rPr>
          <w:rFonts w:ascii="Century Gothic" w:eastAsia="Times New Roman" w:hAnsi="Century Gothic" w:cs="Times New Roman"/>
          <w:b/>
          <w:sz w:val="22"/>
          <w:szCs w:val="22"/>
        </w:rPr>
        <w:t>Out of Scope</w:t>
      </w:r>
    </w:p>
    <w:p w14:paraId="39EE55BD" w14:textId="77777777" w:rsidR="001F1F93" w:rsidDel="00926628" w:rsidRDefault="00BF067C" w:rsidP="00086B06">
      <w:pPr>
        <w:tabs>
          <w:tab w:val="left" w:pos="-720"/>
          <w:tab w:val="left" w:pos="1980"/>
        </w:tabs>
        <w:suppressAutoHyphens/>
        <w:spacing w:after="0" w:line="240" w:lineRule="auto"/>
        <w:rPr>
          <w:del w:id="38" w:author="Buches, Tim" w:date="2020-08-28T09:16:00Z"/>
          <w:rFonts w:ascii="Century Gothic" w:eastAsia="Times New Roman" w:hAnsi="Century Gothic" w:cs="Times New Roman"/>
          <w:sz w:val="22"/>
          <w:szCs w:val="22"/>
        </w:rPr>
        <w:pPrChange w:id="39" w:author="tim buches" w:date="2020-08-29T16:52:00Z">
          <w:pPr>
            <w:tabs>
              <w:tab w:val="left" w:pos="-720"/>
              <w:tab w:val="left" w:pos="1980"/>
            </w:tabs>
            <w:suppressAutoHyphens/>
            <w:spacing w:after="0" w:line="240" w:lineRule="auto"/>
            <w:ind w:left="1080"/>
          </w:pPr>
        </w:pPrChange>
      </w:pPr>
      <w:del w:id="40" w:author="tim buches" w:date="2020-08-29T16:52:00Z">
        <w:r w:rsidDel="00086B06">
          <w:rPr>
            <w:rFonts w:ascii="Century Gothic" w:eastAsia="Times New Roman" w:hAnsi="Century Gothic" w:cs="Times New Roman"/>
            <w:sz w:val="22"/>
            <w:szCs w:val="22"/>
          </w:rPr>
          <w:tab/>
        </w:r>
        <w:r w:rsidDel="00086B06">
          <w:rPr>
            <w:rFonts w:ascii="Century Gothic" w:eastAsia="Times New Roman" w:hAnsi="Century Gothic" w:cs="Times New Roman"/>
            <w:sz w:val="22"/>
            <w:szCs w:val="22"/>
          </w:rPr>
          <w:tab/>
        </w:r>
      </w:del>
      <w:del w:id="41" w:author="Buches, Tim" w:date="2020-08-28T09:16:00Z">
        <w:r w:rsidDel="00926628">
          <w:rPr>
            <w:rFonts w:ascii="Century Gothic" w:eastAsia="Times New Roman" w:hAnsi="Century Gothic" w:cs="Times New Roman"/>
            <w:sz w:val="22"/>
            <w:szCs w:val="22"/>
          </w:rPr>
          <w:delText>1.2.2.1</w:delText>
        </w:r>
        <w:r w:rsidDel="00926628">
          <w:rPr>
            <w:rFonts w:ascii="Century Gothic" w:eastAsia="Times New Roman" w:hAnsi="Century Gothic" w:cs="Times New Roman"/>
            <w:sz w:val="22"/>
            <w:szCs w:val="22"/>
          </w:rPr>
          <w:tab/>
        </w:r>
        <w:r w:rsidR="00AE71C8" w:rsidRPr="00AE71C8" w:rsidDel="00926628">
          <w:rPr>
            <w:rFonts w:ascii="Century Gothic" w:eastAsia="Times New Roman" w:hAnsi="Century Gothic" w:cs="Times New Roman"/>
            <w:sz w:val="22"/>
            <w:szCs w:val="22"/>
          </w:rPr>
          <w:delText>S</w:delText>
        </w:r>
        <w:r w:rsidR="00464BDC" w:rsidRPr="00AE71C8" w:rsidDel="00926628">
          <w:rPr>
            <w:rFonts w:ascii="Century Gothic" w:eastAsia="Times New Roman" w:hAnsi="Century Gothic" w:cs="Times New Roman"/>
            <w:sz w:val="22"/>
            <w:szCs w:val="22"/>
          </w:rPr>
          <w:delText xml:space="preserve">oftware testing and </w:delText>
        </w:r>
        <w:r w:rsidR="001F1F93" w:rsidDel="00926628">
          <w:rPr>
            <w:rFonts w:ascii="Century Gothic" w:eastAsia="Times New Roman" w:hAnsi="Century Gothic" w:cs="Times New Roman"/>
            <w:sz w:val="22"/>
            <w:szCs w:val="22"/>
          </w:rPr>
          <w:delText xml:space="preserve">reconciliation </w:delText>
        </w:r>
        <w:r w:rsidR="00464BDC" w:rsidRPr="00AE71C8" w:rsidDel="00926628">
          <w:rPr>
            <w:rFonts w:ascii="Century Gothic" w:eastAsia="Times New Roman" w:hAnsi="Century Gothic" w:cs="Times New Roman"/>
            <w:sz w:val="22"/>
            <w:szCs w:val="22"/>
          </w:rPr>
          <w:delText xml:space="preserve">against user </w:delText>
        </w:r>
        <w:r w:rsidR="00476616" w:rsidRPr="00AE71C8" w:rsidDel="00926628">
          <w:rPr>
            <w:rFonts w:ascii="Century Gothic" w:eastAsia="Times New Roman" w:hAnsi="Century Gothic" w:cs="Times New Roman"/>
            <w:sz w:val="22"/>
            <w:szCs w:val="22"/>
          </w:rPr>
          <w:delText>r</w:delText>
        </w:r>
        <w:r w:rsidR="00464BDC" w:rsidRPr="00AE71C8" w:rsidDel="00926628">
          <w:rPr>
            <w:rFonts w:ascii="Century Gothic" w:eastAsia="Times New Roman" w:hAnsi="Century Gothic" w:cs="Times New Roman"/>
            <w:sz w:val="22"/>
            <w:szCs w:val="22"/>
          </w:rPr>
          <w:delText>equirements</w:delText>
        </w:r>
        <w:r w:rsidR="00893EEB" w:rsidRPr="00AE71C8" w:rsidDel="00926628">
          <w:rPr>
            <w:rFonts w:ascii="Century Gothic" w:eastAsia="Times New Roman" w:hAnsi="Century Gothic" w:cs="Times New Roman"/>
            <w:sz w:val="22"/>
            <w:szCs w:val="22"/>
          </w:rPr>
          <w:delText>.</w:delText>
        </w:r>
      </w:del>
    </w:p>
    <w:p w14:paraId="075C13DF" w14:textId="77777777" w:rsidR="00A52E47" w:rsidRDefault="00C55824" w:rsidP="00086B06">
      <w:pPr>
        <w:tabs>
          <w:tab w:val="left" w:pos="-720"/>
        </w:tabs>
        <w:suppressAutoHyphens/>
        <w:spacing w:after="0" w:line="240" w:lineRule="auto"/>
        <w:ind w:left="720"/>
        <w:rPr>
          <w:rFonts w:ascii="Century Gothic" w:eastAsia="Times New Roman" w:hAnsi="Century Gothic" w:cs="Times New Roman"/>
          <w:sz w:val="22"/>
          <w:szCs w:val="22"/>
        </w:rPr>
        <w:pPrChange w:id="42" w:author="tim buches" w:date="2020-08-29T16:52:00Z">
          <w:pPr>
            <w:tabs>
              <w:tab w:val="left" w:pos="-720"/>
              <w:tab w:val="left" w:pos="2880"/>
            </w:tabs>
            <w:suppressAutoHyphens/>
            <w:spacing w:after="0" w:line="240" w:lineRule="auto"/>
            <w:ind w:left="4320" w:hanging="4320"/>
          </w:pPr>
        </w:pPrChange>
      </w:pPr>
      <w:del w:id="43" w:author="Buches, Tim" w:date="2020-08-28T09:16:00Z">
        <w:r w:rsidDel="00926628">
          <w:rPr>
            <w:rFonts w:ascii="Century Gothic" w:eastAsia="Times New Roman" w:hAnsi="Century Gothic" w:cs="Times New Roman"/>
            <w:sz w:val="22"/>
            <w:szCs w:val="22"/>
          </w:rPr>
          <w:tab/>
        </w:r>
        <w:r w:rsidR="00BF067C" w:rsidDel="00926628">
          <w:rPr>
            <w:rFonts w:ascii="Century Gothic" w:eastAsia="Times New Roman" w:hAnsi="Century Gothic" w:cs="Times New Roman"/>
            <w:sz w:val="22"/>
            <w:szCs w:val="22"/>
          </w:rPr>
          <w:delText>1.2.2.1.1</w:delText>
        </w:r>
        <w:r w:rsidR="00BF067C" w:rsidDel="00926628">
          <w:rPr>
            <w:rFonts w:ascii="Century Gothic" w:eastAsia="Times New Roman" w:hAnsi="Century Gothic" w:cs="Times New Roman"/>
            <w:sz w:val="22"/>
            <w:szCs w:val="22"/>
          </w:rPr>
          <w:tab/>
        </w:r>
        <w:r w:rsidR="00893EEB" w:rsidRPr="00BF067C" w:rsidDel="00926628">
          <w:rPr>
            <w:rFonts w:ascii="Century Gothic" w:eastAsia="Times New Roman" w:hAnsi="Century Gothic" w:cs="Times New Roman"/>
            <w:sz w:val="22"/>
            <w:szCs w:val="22"/>
          </w:rPr>
          <w:delText>User requirements testing will be covered by unit and integrated testing</w:delText>
        </w:r>
        <w:r w:rsidDel="00926628">
          <w:rPr>
            <w:rFonts w:ascii="Century Gothic" w:eastAsia="Times New Roman" w:hAnsi="Century Gothic" w:cs="Times New Roman"/>
            <w:sz w:val="22"/>
            <w:szCs w:val="22"/>
          </w:rPr>
          <w:delText xml:space="preserve"> </w:delText>
        </w:r>
        <w:r w:rsidR="00893EEB" w:rsidRPr="004E1FFB" w:rsidDel="00926628">
          <w:rPr>
            <w:rFonts w:ascii="Century Gothic" w:eastAsia="Times New Roman" w:hAnsi="Century Gothic" w:cs="Times New Roman"/>
            <w:sz w:val="22"/>
            <w:szCs w:val="22"/>
          </w:rPr>
          <w:delText xml:space="preserve">during software development and a separate </w:delText>
        </w:r>
        <w:r w:rsidR="00A52E47" w:rsidDel="00926628">
          <w:rPr>
            <w:rFonts w:ascii="Century Gothic" w:eastAsia="Times New Roman" w:hAnsi="Century Gothic" w:cs="Times New Roman"/>
            <w:sz w:val="22"/>
            <w:szCs w:val="22"/>
          </w:rPr>
          <w:delText>validation effort.</w:delText>
        </w:r>
      </w:del>
    </w:p>
    <w:p w14:paraId="72730E2D" w14:textId="77777777" w:rsidR="00337FFE" w:rsidRDefault="00C55824" w:rsidP="00C55824">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1.2.2.2</w:t>
      </w:r>
      <w:r>
        <w:rPr>
          <w:rFonts w:ascii="Century Gothic" w:eastAsia="Times New Roman" w:hAnsi="Century Gothic" w:cs="Times New Roman"/>
          <w:sz w:val="22"/>
          <w:szCs w:val="22"/>
        </w:rPr>
        <w:tab/>
      </w:r>
      <w:r w:rsidR="00AE71C8" w:rsidRPr="00C55824">
        <w:rPr>
          <w:rFonts w:ascii="Century Gothic" w:eastAsia="Times New Roman" w:hAnsi="Century Gothic" w:cs="Times New Roman"/>
          <w:sz w:val="22"/>
          <w:szCs w:val="22"/>
        </w:rPr>
        <w:t>C</w:t>
      </w:r>
      <w:r w:rsidR="00DE683B" w:rsidRPr="00C55824">
        <w:rPr>
          <w:rFonts w:ascii="Century Gothic" w:eastAsia="Times New Roman" w:hAnsi="Century Gothic" w:cs="Times New Roman"/>
          <w:sz w:val="22"/>
          <w:szCs w:val="22"/>
        </w:rPr>
        <w:t xml:space="preserve">ode or software governed, </w:t>
      </w:r>
      <w:r w:rsidR="00337FFE" w:rsidRPr="00C55824">
        <w:rPr>
          <w:rFonts w:ascii="Century Gothic" w:eastAsia="Times New Roman" w:hAnsi="Century Gothic" w:cs="Times New Roman"/>
          <w:sz w:val="22"/>
          <w:szCs w:val="22"/>
        </w:rPr>
        <w:t>controlled, and maintained</w:t>
      </w:r>
      <w:r w:rsidR="00AE71C8" w:rsidRPr="00C55824">
        <w:rPr>
          <w:rFonts w:ascii="Century Gothic" w:eastAsia="Times New Roman" w:hAnsi="Century Gothic" w:cs="Times New Roman"/>
          <w:sz w:val="22"/>
          <w:szCs w:val="22"/>
        </w:rPr>
        <w:t xml:space="preserve"> </w:t>
      </w:r>
      <w:r w:rsidR="00DE683B" w:rsidRPr="00C55824">
        <w:rPr>
          <w:rFonts w:ascii="Century Gothic" w:eastAsia="Times New Roman" w:hAnsi="Century Gothic" w:cs="Times New Roman"/>
          <w:sz w:val="22"/>
          <w:szCs w:val="22"/>
        </w:rPr>
        <w:t xml:space="preserve">by the Information </w:t>
      </w:r>
      <w:r w:rsidR="00DE683B" w:rsidRPr="00AE71C8">
        <w:rPr>
          <w:rFonts w:ascii="Century Gothic" w:eastAsia="Times New Roman" w:hAnsi="Century Gothic" w:cs="Times New Roman"/>
          <w:sz w:val="22"/>
          <w:szCs w:val="22"/>
        </w:rPr>
        <w:t>Technology department (</w:t>
      </w:r>
      <w:del w:id="44" w:author="Buches, Tim" w:date="2020-08-28T09:16:00Z">
        <w:r w:rsidR="00DE683B" w:rsidRPr="00AE71C8" w:rsidDel="00926628">
          <w:rPr>
            <w:rFonts w:ascii="Century Gothic" w:eastAsia="Times New Roman" w:hAnsi="Century Gothic" w:cs="Times New Roman"/>
            <w:sz w:val="22"/>
            <w:szCs w:val="22"/>
          </w:rPr>
          <w:delText xml:space="preserve">Novartis </w:delText>
        </w:r>
      </w:del>
      <w:ins w:id="45" w:author="Buches, Tim" w:date="2020-08-28T09:16:00Z">
        <w:r w:rsidR="00926628">
          <w:rPr>
            <w:rFonts w:ascii="Century Gothic" w:eastAsia="Times New Roman" w:hAnsi="Century Gothic" w:cs="Times New Roman"/>
            <w:sz w:val="22"/>
            <w:szCs w:val="22"/>
          </w:rPr>
          <w:t>Alcon</w:t>
        </w:r>
        <w:r w:rsidR="00926628" w:rsidRPr="00AE71C8">
          <w:rPr>
            <w:rFonts w:ascii="Century Gothic" w:eastAsia="Times New Roman" w:hAnsi="Century Gothic" w:cs="Times New Roman"/>
            <w:sz w:val="22"/>
            <w:szCs w:val="22"/>
          </w:rPr>
          <w:t xml:space="preserve"> </w:t>
        </w:r>
      </w:ins>
      <w:r w:rsidR="00DE683B" w:rsidRPr="00AE71C8">
        <w:rPr>
          <w:rFonts w:ascii="Century Gothic" w:eastAsia="Times New Roman" w:hAnsi="Century Gothic" w:cs="Times New Roman"/>
          <w:sz w:val="22"/>
          <w:szCs w:val="22"/>
        </w:rPr>
        <w:t>Business Systems)</w:t>
      </w:r>
      <w:r w:rsidR="008B6ED6" w:rsidRPr="00AE71C8">
        <w:rPr>
          <w:rFonts w:ascii="Century Gothic" w:eastAsia="Times New Roman" w:hAnsi="Century Gothic" w:cs="Times New Roman"/>
          <w:sz w:val="22"/>
          <w:szCs w:val="22"/>
        </w:rPr>
        <w:t>.</w:t>
      </w:r>
    </w:p>
    <w:p w14:paraId="42F3CF15" w14:textId="0BD1AEAA" w:rsidR="00337FFE" w:rsidRDefault="00C55824" w:rsidP="00C55824">
      <w:pPr>
        <w:tabs>
          <w:tab w:val="left" w:pos="-720"/>
          <w:tab w:val="left" w:pos="2160"/>
        </w:tabs>
        <w:suppressAutoHyphens/>
        <w:spacing w:after="0" w:line="240" w:lineRule="auto"/>
        <w:ind w:left="2880" w:hanging="2880"/>
        <w:rPr>
          <w:ins w:id="46" w:author="tim buches" w:date="2020-08-29T16:52:00Z"/>
          <w:rFonts w:ascii="Century Gothic" w:eastAsia="Times New Roman" w:hAnsi="Century Gothic" w:cs="Times New Roman"/>
          <w:sz w:val="22"/>
          <w:szCs w:val="22"/>
        </w:rPr>
      </w:pPr>
      <w:r>
        <w:rPr>
          <w:rFonts w:ascii="Century Gothic" w:eastAsia="Times New Roman" w:hAnsi="Century Gothic" w:cs="Times New Roman"/>
          <w:sz w:val="22"/>
          <w:szCs w:val="22"/>
        </w:rPr>
        <w:tab/>
      </w:r>
      <w:bookmarkStart w:id="47" w:name="_Hlk49612434"/>
      <w:r>
        <w:rPr>
          <w:rFonts w:ascii="Century Gothic" w:eastAsia="Times New Roman" w:hAnsi="Century Gothic" w:cs="Times New Roman"/>
          <w:sz w:val="22"/>
          <w:szCs w:val="22"/>
        </w:rPr>
        <w:t>1.2.2.3</w:t>
      </w:r>
      <w:r>
        <w:rPr>
          <w:rFonts w:ascii="Century Gothic" w:eastAsia="Times New Roman" w:hAnsi="Century Gothic" w:cs="Times New Roman"/>
          <w:sz w:val="22"/>
          <w:szCs w:val="22"/>
        </w:rPr>
        <w:tab/>
      </w:r>
      <w:r w:rsidR="00476616">
        <w:rPr>
          <w:rFonts w:ascii="Century Gothic" w:eastAsia="Times New Roman" w:hAnsi="Century Gothic" w:cs="Times New Roman"/>
          <w:sz w:val="22"/>
          <w:szCs w:val="22"/>
        </w:rPr>
        <w:t>Commercial-Off-The-</w:t>
      </w:r>
      <w:r w:rsidR="00337FFE">
        <w:rPr>
          <w:rFonts w:ascii="Century Gothic" w:eastAsia="Times New Roman" w:hAnsi="Century Gothic" w:cs="Times New Roman"/>
          <w:sz w:val="22"/>
          <w:szCs w:val="22"/>
        </w:rPr>
        <w:t>Shelf (COTS) software packages</w:t>
      </w:r>
      <w:r w:rsidR="008B6ED6">
        <w:rPr>
          <w:rFonts w:ascii="Century Gothic" w:eastAsia="Times New Roman" w:hAnsi="Century Gothic" w:cs="Times New Roman"/>
          <w:sz w:val="22"/>
          <w:szCs w:val="22"/>
        </w:rPr>
        <w:t>.</w:t>
      </w:r>
    </w:p>
    <w:bookmarkEnd w:id="47"/>
    <w:p w14:paraId="668591F0" w14:textId="742424FE" w:rsidR="00086B06" w:rsidRDefault="00086B06" w:rsidP="00086B06">
      <w:pPr>
        <w:tabs>
          <w:tab w:val="left" w:pos="-720"/>
          <w:tab w:val="left" w:pos="2160"/>
        </w:tabs>
        <w:suppressAutoHyphens/>
        <w:spacing w:after="0" w:line="240" w:lineRule="auto"/>
        <w:ind w:left="2880" w:hanging="2880"/>
        <w:rPr>
          <w:ins w:id="48" w:author="tim buches" w:date="2020-08-29T16:53:00Z"/>
          <w:rFonts w:ascii="Century Gothic" w:eastAsia="Times New Roman" w:hAnsi="Century Gothic" w:cs="Times New Roman"/>
          <w:sz w:val="22"/>
          <w:szCs w:val="22"/>
        </w:rPr>
      </w:pPr>
      <w:ins w:id="49" w:author="tim buches" w:date="2020-08-29T16:53:00Z">
        <w:r>
          <w:rPr>
            <w:rFonts w:ascii="Century Gothic" w:eastAsia="Times New Roman" w:hAnsi="Century Gothic" w:cs="Times New Roman"/>
            <w:sz w:val="22"/>
            <w:szCs w:val="22"/>
          </w:rPr>
          <w:tab/>
        </w:r>
        <w:r>
          <w:rPr>
            <w:rFonts w:ascii="Century Gothic" w:eastAsia="Times New Roman" w:hAnsi="Century Gothic" w:cs="Times New Roman"/>
            <w:sz w:val="22"/>
            <w:szCs w:val="22"/>
          </w:rPr>
          <w:t>1.2.2.</w:t>
        </w:r>
        <w:r>
          <w:rPr>
            <w:rFonts w:ascii="Century Gothic" w:eastAsia="Times New Roman" w:hAnsi="Century Gothic" w:cs="Times New Roman"/>
            <w:sz w:val="22"/>
            <w:szCs w:val="22"/>
          </w:rPr>
          <w:t>4</w:t>
        </w:r>
        <w:r>
          <w:rPr>
            <w:rFonts w:ascii="Century Gothic" w:eastAsia="Times New Roman" w:hAnsi="Century Gothic" w:cs="Times New Roman"/>
            <w:sz w:val="22"/>
            <w:szCs w:val="22"/>
          </w:rPr>
          <w:tab/>
        </w:r>
        <w:r>
          <w:rPr>
            <w:rFonts w:ascii="Century Gothic" w:eastAsia="Times New Roman" w:hAnsi="Century Gothic" w:cs="Times New Roman"/>
            <w:sz w:val="22"/>
            <w:szCs w:val="22"/>
          </w:rPr>
          <w:t>PLC ladd</w:t>
        </w:r>
      </w:ins>
      <w:ins w:id="50" w:author="tim buches" w:date="2020-08-29T16:54:00Z">
        <w:r>
          <w:rPr>
            <w:rFonts w:ascii="Century Gothic" w:eastAsia="Times New Roman" w:hAnsi="Century Gothic" w:cs="Times New Roman"/>
            <w:sz w:val="22"/>
            <w:szCs w:val="22"/>
          </w:rPr>
          <w:t>er logic, robot control code, a</w:t>
        </w:r>
      </w:ins>
      <w:ins w:id="51" w:author="tim buches" w:date="2020-08-29T16:55:00Z">
        <w:r>
          <w:rPr>
            <w:rFonts w:ascii="Century Gothic" w:eastAsia="Times New Roman" w:hAnsi="Century Gothic" w:cs="Times New Roman"/>
            <w:sz w:val="22"/>
            <w:szCs w:val="22"/>
          </w:rPr>
          <w:t>nd any other embedded automation controller code.</w:t>
        </w:r>
      </w:ins>
    </w:p>
    <w:p w14:paraId="062667BC" w14:textId="77777777" w:rsidR="00086B06" w:rsidRPr="00F54186" w:rsidRDefault="00086B06" w:rsidP="00C55824">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p>
    <w:p w14:paraId="1E5C207D" w14:textId="77777777" w:rsidR="00337FFE" w:rsidRDefault="00C55824" w:rsidP="00C55824">
      <w:pPr>
        <w:tabs>
          <w:tab w:val="left" w:pos="-720"/>
        </w:tabs>
        <w:suppressAutoHyphens/>
        <w:spacing w:after="0" w:line="240" w:lineRule="auto"/>
        <w:ind w:left="720"/>
        <w:rPr>
          <w:rFonts w:ascii="Century Gothic" w:eastAsia="Times New Roman" w:hAnsi="Century Gothic" w:cs="Times New Roman"/>
          <w:b/>
          <w:sz w:val="22"/>
          <w:szCs w:val="22"/>
        </w:rPr>
      </w:pPr>
      <w:r>
        <w:rPr>
          <w:rFonts w:ascii="Century Gothic" w:eastAsia="Times New Roman" w:hAnsi="Century Gothic" w:cs="Times New Roman"/>
          <w:sz w:val="22"/>
          <w:szCs w:val="22"/>
        </w:rPr>
        <w:t>1.3</w:t>
      </w:r>
      <w:r w:rsidR="00337FFE">
        <w:rPr>
          <w:rFonts w:ascii="Century Gothic" w:eastAsia="Times New Roman" w:hAnsi="Century Gothic" w:cs="Times New Roman"/>
          <w:sz w:val="22"/>
          <w:szCs w:val="22"/>
        </w:rPr>
        <w:tab/>
      </w:r>
      <w:r w:rsidR="00337FFE" w:rsidRPr="00AE71C8">
        <w:rPr>
          <w:rFonts w:ascii="Century Gothic" w:eastAsia="Times New Roman" w:hAnsi="Century Gothic" w:cs="Times New Roman"/>
          <w:b/>
          <w:sz w:val="22"/>
          <w:szCs w:val="22"/>
        </w:rPr>
        <w:t>Responsibilities</w:t>
      </w:r>
    </w:p>
    <w:p w14:paraId="43D1E363" w14:textId="2CAD94B7" w:rsidR="003571E8" w:rsidRDefault="00C55824" w:rsidP="00C55824">
      <w:pPr>
        <w:tabs>
          <w:tab w:val="left" w:pos="-720"/>
          <w:tab w:val="left" w:pos="1440"/>
        </w:tabs>
        <w:suppressAutoHyphens/>
        <w:spacing w:after="0" w:line="240" w:lineRule="auto"/>
        <w:ind w:left="2160" w:hanging="2160"/>
        <w:rPr>
          <w:rFonts w:ascii="Century Gothic" w:eastAsia="Times New Roman" w:hAnsi="Century Gothic" w:cs="Times New Roman"/>
          <w:b/>
          <w:sz w:val="22"/>
          <w:szCs w:val="22"/>
        </w:rPr>
      </w:pPr>
      <w:r>
        <w:rPr>
          <w:rFonts w:ascii="Century Gothic" w:eastAsia="Times New Roman" w:hAnsi="Century Gothic" w:cs="Times New Roman"/>
          <w:sz w:val="22"/>
          <w:szCs w:val="22"/>
        </w:rPr>
        <w:tab/>
      </w:r>
      <w:r w:rsidRPr="00C55824">
        <w:rPr>
          <w:rFonts w:ascii="Century Gothic" w:eastAsia="Times New Roman" w:hAnsi="Century Gothic" w:cs="Times New Roman"/>
          <w:sz w:val="22"/>
          <w:szCs w:val="22"/>
        </w:rPr>
        <w:t>1.3.1</w:t>
      </w:r>
      <w:r w:rsidR="003571E8">
        <w:rPr>
          <w:rFonts w:ascii="Century Gothic" w:eastAsia="Times New Roman" w:hAnsi="Century Gothic" w:cs="Times New Roman"/>
          <w:b/>
          <w:sz w:val="22"/>
          <w:szCs w:val="22"/>
        </w:rPr>
        <w:t xml:space="preserve"> C</w:t>
      </w:r>
      <w:r w:rsidR="003571E8" w:rsidRPr="003571E8">
        <w:rPr>
          <w:rFonts w:ascii="Century Gothic" w:eastAsia="Times New Roman" w:hAnsi="Century Gothic" w:cs="Times New Roman"/>
          <w:b/>
          <w:sz w:val="22"/>
          <w:szCs w:val="22"/>
        </w:rPr>
        <w:t xml:space="preserve">ode </w:t>
      </w:r>
      <w:r w:rsidR="003571E8">
        <w:rPr>
          <w:rFonts w:ascii="Century Gothic" w:eastAsia="Times New Roman" w:hAnsi="Century Gothic" w:cs="Times New Roman"/>
          <w:b/>
          <w:sz w:val="22"/>
          <w:szCs w:val="22"/>
        </w:rPr>
        <w:t>R</w:t>
      </w:r>
      <w:r w:rsidR="003571E8" w:rsidRPr="003571E8">
        <w:rPr>
          <w:rFonts w:ascii="Century Gothic" w:eastAsia="Times New Roman" w:hAnsi="Century Gothic" w:cs="Times New Roman"/>
          <w:b/>
          <w:sz w:val="22"/>
          <w:szCs w:val="22"/>
        </w:rPr>
        <w:t xml:space="preserve">eview </w:t>
      </w:r>
      <w:r w:rsidR="003571E8">
        <w:rPr>
          <w:rFonts w:ascii="Century Gothic" w:eastAsia="Times New Roman" w:hAnsi="Century Gothic" w:cs="Times New Roman"/>
          <w:b/>
          <w:sz w:val="22"/>
          <w:szCs w:val="22"/>
        </w:rPr>
        <w:t>R</w:t>
      </w:r>
      <w:r w:rsidR="003571E8" w:rsidRPr="003571E8">
        <w:rPr>
          <w:rFonts w:ascii="Century Gothic" w:eastAsia="Times New Roman" w:hAnsi="Century Gothic" w:cs="Times New Roman"/>
          <w:b/>
          <w:sz w:val="22"/>
          <w:szCs w:val="22"/>
        </w:rPr>
        <w:t xml:space="preserve">equestor </w:t>
      </w:r>
    </w:p>
    <w:p w14:paraId="31409175" w14:textId="0DC29145" w:rsidR="00E21B13" w:rsidRDefault="004E3E4C" w:rsidP="004E3E4C">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r>
      <w:r>
        <w:rPr>
          <w:rFonts w:ascii="Century Gothic" w:eastAsia="Times New Roman" w:hAnsi="Century Gothic" w:cs="Times New Roman"/>
          <w:sz w:val="22"/>
          <w:szCs w:val="22"/>
        </w:rPr>
        <w:t>1.3.</w:t>
      </w:r>
      <w:r w:rsidR="003001C7">
        <w:rPr>
          <w:rFonts w:ascii="Century Gothic" w:eastAsia="Times New Roman" w:hAnsi="Century Gothic" w:cs="Times New Roman"/>
          <w:sz w:val="22"/>
          <w:szCs w:val="22"/>
        </w:rPr>
        <w:t>1</w:t>
      </w:r>
      <w:r>
        <w:rPr>
          <w:rFonts w:ascii="Century Gothic" w:eastAsia="Times New Roman" w:hAnsi="Century Gothic" w:cs="Times New Roman"/>
          <w:sz w:val="22"/>
          <w:szCs w:val="22"/>
        </w:rPr>
        <w:t>.1</w:t>
      </w:r>
      <w:r>
        <w:rPr>
          <w:rFonts w:ascii="Century Gothic" w:eastAsia="Times New Roman" w:hAnsi="Century Gothic" w:cs="Times New Roman"/>
          <w:sz w:val="22"/>
          <w:szCs w:val="22"/>
        </w:rPr>
        <w:tab/>
      </w:r>
      <w:r w:rsidR="00E21B13">
        <w:rPr>
          <w:rFonts w:ascii="Century Gothic" w:eastAsia="Times New Roman" w:hAnsi="Century Gothic" w:cs="Times New Roman"/>
          <w:sz w:val="22"/>
          <w:szCs w:val="22"/>
        </w:rPr>
        <w:t>Typically this includes, but is not limited to …</w:t>
      </w:r>
    </w:p>
    <w:p w14:paraId="3B834C33" w14:textId="6C7BFC7E" w:rsidR="00E21B13" w:rsidRPr="00F306A7" w:rsidRDefault="00E21B13" w:rsidP="00E21B13">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b/>
          <w:sz w:val="22"/>
          <w:szCs w:val="22"/>
        </w:rPr>
      </w:pPr>
      <w:r>
        <w:rPr>
          <w:rFonts w:ascii="Century Gothic" w:eastAsia="Times New Roman" w:hAnsi="Century Gothic" w:cs="Times New Roman"/>
          <w:sz w:val="22"/>
          <w:szCs w:val="22"/>
        </w:rPr>
        <w:t>Project Leads</w:t>
      </w:r>
    </w:p>
    <w:p w14:paraId="6B925985" w14:textId="688124F2" w:rsidR="00F306A7" w:rsidRPr="00F306A7" w:rsidRDefault="00F306A7" w:rsidP="00E21B13">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bCs/>
          <w:sz w:val="22"/>
          <w:szCs w:val="22"/>
        </w:rPr>
      </w:pPr>
      <w:r w:rsidRPr="00F306A7">
        <w:rPr>
          <w:rFonts w:ascii="Century Gothic" w:eastAsia="Times New Roman" w:hAnsi="Century Gothic" w:cs="Times New Roman"/>
          <w:bCs/>
          <w:sz w:val="22"/>
          <w:szCs w:val="22"/>
        </w:rPr>
        <w:t>Validation Engineer</w:t>
      </w:r>
    </w:p>
    <w:p w14:paraId="54FE064B" w14:textId="460B3A8D" w:rsidR="00E21B13" w:rsidRPr="007A56E0" w:rsidRDefault="00E21B13" w:rsidP="00E21B13">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b/>
          <w:sz w:val="22"/>
          <w:szCs w:val="22"/>
        </w:rPr>
      </w:pPr>
      <w:r>
        <w:rPr>
          <w:rFonts w:ascii="Century Gothic" w:eastAsia="Times New Roman" w:hAnsi="Century Gothic" w:cs="Times New Roman"/>
          <w:sz w:val="22"/>
          <w:szCs w:val="22"/>
        </w:rPr>
        <w:t>Contractors</w:t>
      </w:r>
    </w:p>
    <w:p w14:paraId="37D20A37" w14:textId="0FDEC0DE" w:rsidR="007A56E0" w:rsidRPr="007A56E0" w:rsidRDefault="007A56E0" w:rsidP="00E21B13">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bCs/>
          <w:sz w:val="22"/>
          <w:szCs w:val="22"/>
        </w:rPr>
      </w:pPr>
      <w:r w:rsidRPr="007A56E0">
        <w:rPr>
          <w:rFonts w:ascii="Century Gothic" w:eastAsia="Times New Roman" w:hAnsi="Century Gothic" w:cs="Times New Roman"/>
          <w:bCs/>
          <w:sz w:val="22"/>
          <w:szCs w:val="22"/>
        </w:rPr>
        <w:t>Anyone contracting out Software Services</w:t>
      </w:r>
    </w:p>
    <w:p w14:paraId="56CF4D72" w14:textId="55E70361" w:rsidR="00E21B13" w:rsidRPr="006C2D33" w:rsidRDefault="00E21B13" w:rsidP="00E21B13">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b/>
          <w:sz w:val="22"/>
          <w:szCs w:val="22"/>
        </w:rPr>
      </w:pPr>
      <w:r>
        <w:rPr>
          <w:rFonts w:ascii="Century Gothic" w:eastAsia="Times New Roman" w:hAnsi="Century Gothic" w:cs="Times New Roman"/>
          <w:sz w:val="22"/>
          <w:szCs w:val="22"/>
        </w:rPr>
        <w:t>SW Engineer</w:t>
      </w:r>
      <w:r w:rsidR="00F306A7">
        <w:rPr>
          <w:rFonts w:ascii="Century Gothic" w:eastAsia="Times New Roman" w:hAnsi="Century Gothic" w:cs="Times New Roman"/>
          <w:sz w:val="22"/>
          <w:szCs w:val="22"/>
        </w:rPr>
        <w:t>/Developer</w:t>
      </w:r>
    </w:p>
    <w:p w14:paraId="1D0E2E23" w14:textId="5D4F9750" w:rsidR="00E21B13" w:rsidRDefault="00E21B13" w:rsidP="006C2D33">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sz w:val="22"/>
          <w:szCs w:val="22"/>
        </w:rPr>
      </w:pPr>
      <w:r w:rsidRPr="006C2D33">
        <w:rPr>
          <w:rFonts w:ascii="Century Gothic" w:eastAsia="Times New Roman" w:hAnsi="Century Gothic" w:cs="Times New Roman"/>
          <w:sz w:val="22"/>
          <w:szCs w:val="22"/>
        </w:rPr>
        <w:t>Anyone driving validation efforts where a code review is required.</w:t>
      </w:r>
    </w:p>
    <w:p w14:paraId="516CB798" w14:textId="52CC32C3" w:rsidR="006C2D33" w:rsidRDefault="006C2D33" w:rsidP="006C2D33">
      <w:pPr>
        <w:pStyle w:val="ListParagraph"/>
        <w:tabs>
          <w:tab w:val="left" w:pos="-720"/>
          <w:tab w:val="left" w:pos="2160"/>
        </w:tabs>
        <w:suppressAutoHyphens/>
        <w:spacing w:after="0" w:line="240" w:lineRule="auto"/>
        <w:ind w:left="3240"/>
        <w:rPr>
          <w:rFonts w:ascii="Century Gothic" w:eastAsia="Times New Roman" w:hAnsi="Century Gothic" w:cs="Times New Roman"/>
          <w:sz w:val="22"/>
          <w:szCs w:val="22"/>
        </w:rPr>
      </w:pPr>
    </w:p>
    <w:p w14:paraId="547CF40C" w14:textId="257F1821" w:rsidR="006C2D33" w:rsidRDefault="007A56E0" w:rsidP="006C2D33">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lastRenderedPageBreak/>
        <w:tab/>
      </w:r>
      <w:r w:rsidR="006C2D33">
        <w:rPr>
          <w:rFonts w:ascii="Century Gothic" w:eastAsia="Times New Roman" w:hAnsi="Century Gothic" w:cs="Times New Roman"/>
          <w:sz w:val="22"/>
          <w:szCs w:val="22"/>
        </w:rPr>
        <w:t>1.3.1.3. Initiates the code review request by filling in pertinent sections of the code review form # xxx-xxx-xxxx.</w:t>
      </w:r>
    </w:p>
    <w:p w14:paraId="7B99208B" w14:textId="536203EB" w:rsidR="007A56E0" w:rsidRDefault="008F2279" w:rsidP="006C2D33">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r>
      <w:r w:rsidR="007A56E0">
        <w:rPr>
          <w:rFonts w:ascii="Century Gothic" w:eastAsia="Times New Roman" w:hAnsi="Century Gothic" w:cs="Times New Roman"/>
          <w:sz w:val="22"/>
          <w:szCs w:val="22"/>
        </w:rPr>
        <w:t>1.3.</w:t>
      </w:r>
      <w:r w:rsidR="007A56E0">
        <w:rPr>
          <w:rFonts w:ascii="Century Gothic" w:eastAsia="Times New Roman" w:hAnsi="Century Gothic" w:cs="Times New Roman"/>
          <w:sz w:val="22"/>
          <w:szCs w:val="22"/>
        </w:rPr>
        <w:t>1</w:t>
      </w:r>
      <w:r w:rsidR="007A56E0">
        <w:rPr>
          <w:rFonts w:ascii="Century Gothic" w:eastAsia="Times New Roman" w:hAnsi="Century Gothic" w:cs="Times New Roman"/>
          <w:sz w:val="22"/>
          <w:szCs w:val="22"/>
        </w:rPr>
        <w:t>.</w:t>
      </w:r>
      <w:r>
        <w:rPr>
          <w:rFonts w:ascii="Century Gothic" w:eastAsia="Times New Roman" w:hAnsi="Century Gothic" w:cs="Times New Roman"/>
          <w:sz w:val="22"/>
          <w:szCs w:val="22"/>
        </w:rPr>
        <w:t>4</w:t>
      </w:r>
      <w:r w:rsidR="007A56E0">
        <w:rPr>
          <w:rFonts w:ascii="Century Gothic" w:eastAsia="Times New Roman" w:hAnsi="Century Gothic" w:cs="Times New Roman"/>
          <w:sz w:val="22"/>
          <w:szCs w:val="22"/>
        </w:rPr>
        <w:tab/>
      </w:r>
      <w:r w:rsidR="007A56E0">
        <w:rPr>
          <w:rFonts w:ascii="Century Gothic" w:eastAsia="Times New Roman" w:hAnsi="Century Gothic" w:cs="Times New Roman"/>
          <w:sz w:val="22"/>
          <w:szCs w:val="22"/>
        </w:rPr>
        <w:t>S</w:t>
      </w:r>
      <w:r w:rsidR="007A56E0">
        <w:rPr>
          <w:rFonts w:ascii="Century Gothic" w:eastAsia="Times New Roman" w:hAnsi="Century Gothic" w:cs="Times New Roman"/>
          <w:sz w:val="22"/>
          <w:szCs w:val="22"/>
        </w:rPr>
        <w:t>pecif</w:t>
      </w:r>
      <w:r w:rsidR="007A56E0">
        <w:rPr>
          <w:rFonts w:ascii="Century Gothic" w:eastAsia="Times New Roman" w:hAnsi="Century Gothic" w:cs="Times New Roman"/>
          <w:sz w:val="22"/>
          <w:szCs w:val="22"/>
        </w:rPr>
        <w:t>ies</w:t>
      </w:r>
      <w:r w:rsidR="007A56E0">
        <w:rPr>
          <w:rFonts w:ascii="Century Gothic" w:eastAsia="Times New Roman" w:hAnsi="Century Gothic" w:cs="Times New Roman"/>
          <w:sz w:val="22"/>
          <w:szCs w:val="22"/>
        </w:rPr>
        <w:t xml:space="preserve"> the relevant user requirements in need of review.</w:t>
      </w:r>
    </w:p>
    <w:p w14:paraId="4E9697DD" w14:textId="2E875970" w:rsidR="00E67D24" w:rsidRDefault="007A56E0"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r>
      <w:r>
        <w:rPr>
          <w:rFonts w:ascii="Century Gothic" w:eastAsia="Times New Roman" w:hAnsi="Century Gothic" w:cs="Times New Roman"/>
          <w:sz w:val="22"/>
          <w:szCs w:val="22"/>
        </w:rPr>
        <w:tab/>
      </w:r>
      <w:r>
        <w:rPr>
          <w:rFonts w:ascii="Century Gothic" w:eastAsia="Times New Roman" w:hAnsi="Century Gothic" w:cs="Times New Roman"/>
          <w:sz w:val="22"/>
          <w:szCs w:val="22"/>
        </w:rPr>
        <w:t>1.3.</w:t>
      </w:r>
      <w:r w:rsidR="00E67D24">
        <w:rPr>
          <w:rFonts w:ascii="Century Gothic" w:eastAsia="Times New Roman" w:hAnsi="Century Gothic" w:cs="Times New Roman"/>
          <w:sz w:val="22"/>
          <w:szCs w:val="22"/>
        </w:rPr>
        <w:t>1</w:t>
      </w:r>
      <w:r>
        <w:rPr>
          <w:rFonts w:ascii="Century Gothic" w:eastAsia="Times New Roman" w:hAnsi="Century Gothic" w:cs="Times New Roman"/>
          <w:sz w:val="22"/>
          <w:szCs w:val="22"/>
        </w:rPr>
        <w:t>.</w:t>
      </w:r>
      <w:r w:rsidR="008F2279">
        <w:rPr>
          <w:rFonts w:ascii="Century Gothic" w:eastAsia="Times New Roman" w:hAnsi="Century Gothic" w:cs="Times New Roman"/>
          <w:sz w:val="22"/>
          <w:szCs w:val="22"/>
        </w:rPr>
        <w:t>5</w:t>
      </w:r>
      <w:r>
        <w:rPr>
          <w:rFonts w:ascii="Century Gothic" w:eastAsia="Times New Roman" w:hAnsi="Century Gothic" w:cs="Times New Roman"/>
          <w:sz w:val="22"/>
          <w:szCs w:val="22"/>
        </w:rPr>
        <w:t xml:space="preserve"> </w:t>
      </w:r>
      <w:r>
        <w:rPr>
          <w:rFonts w:ascii="Century Gothic" w:eastAsia="Times New Roman" w:hAnsi="Century Gothic" w:cs="Times New Roman"/>
          <w:sz w:val="22"/>
          <w:szCs w:val="22"/>
        </w:rPr>
        <w:t>W</w:t>
      </w:r>
      <w:r w:rsidRPr="00246BEF">
        <w:rPr>
          <w:rFonts w:ascii="Century Gothic" w:eastAsia="Times New Roman" w:hAnsi="Century Gothic" w:cs="Times New Roman"/>
          <w:sz w:val="22"/>
          <w:szCs w:val="22"/>
        </w:rPr>
        <w:t>ork</w:t>
      </w:r>
      <w:r>
        <w:rPr>
          <w:rFonts w:ascii="Century Gothic" w:eastAsia="Times New Roman" w:hAnsi="Century Gothic" w:cs="Times New Roman"/>
          <w:sz w:val="22"/>
          <w:szCs w:val="22"/>
        </w:rPr>
        <w:t>s</w:t>
      </w:r>
      <w:r w:rsidRPr="00246BEF">
        <w:rPr>
          <w:rFonts w:ascii="Century Gothic" w:eastAsia="Times New Roman" w:hAnsi="Century Gothic" w:cs="Times New Roman"/>
          <w:sz w:val="22"/>
          <w:szCs w:val="22"/>
        </w:rPr>
        <w:t xml:space="preserve"> with the software developer (either Alcon or contractor) to </w:t>
      </w:r>
      <w:r>
        <w:rPr>
          <w:rFonts w:ascii="Century Gothic" w:eastAsia="Times New Roman" w:hAnsi="Century Gothic" w:cs="Times New Roman"/>
          <w:sz w:val="22"/>
          <w:szCs w:val="22"/>
        </w:rPr>
        <w:t xml:space="preserve">ensure </w:t>
      </w:r>
    </w:p>
    <w:p w14:paraId="4AD95D19" w14:textId="14664E12" w:rsidR="003571E8" w:rsidRDefault="00E67D24"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r>
      <w:r>
        <w:rPr>
          <w:rFonts w:ascii="Century Gothic" w:eastAsia="Times New Roman" w:hAnsi="Century Gothic" w:cs="Times New Roman"/>
          <w:sz w:val="22"/>
          <w:szCs w:val="22"/>
        </w:rPr>
        <w:tab/>
      </w:r>
      <w:r>
        <w:rPr>
          <w:rFonts w:ascii="Century Gothic" w:eastAsia="Times New Roman" w:hAnsi="Century Gothic" w:cs="Times New Roman"/>
          <w:sz w:val="22"/>
          <w:szCs w:val="22"/>
        </w:rPr>
        <w:tab/>
      </w:r>
      <w:r w:rsidR="007A56E0">
        <w:rPr>
          <w:rFonts w:ascii="Century Gothic" w:eastAsia="Times New Roman" w:hAnsi="Century Gothic" w:cs="Times New Roman"/>
          <w:sz w:val="22"/>
          <w:szCs w:val="22"/>
        </w:rPr>
        <w:t>that any software being validated will undergo a code review.</w:t>
      </w:r>
    </w:p>
    <w:p w14:paraId="6EED7937" w14:textId="358657C1" w:rsidR="006D40F4" w:rsidRDefault="006D40F4"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r>
      <w:r>
        <w:rPr>
          <w:rFonts w:ascii="Century Gothic" w:eastAsia="Times New Roman" w:hAnsi="Century Gothic" w:cs="Times New Roman"/>
          <w:sz w:val="22"/>
          <w:szCs w:val="22"/>
        </w:rPr>
        <w:tab/>
      </w:r>
      <w:bookmarkStart w:id="52" w:name="_Hlk49623130"/>
      <w:r>
        <w:rPr>
          <w:rFonts w:ascii="Century Gothic" w:eastAsia="Times New Roman" w:hAnsi="Century Gothic" w:cs="Times New Roman"/>
          <w:sz w:val="22"/>
          <w:szCs w:val="22"/>
        </w:rPr>
        <w:t>1.3.1.</w:t>
      </w:r>
      <w:r w:rsidR="008F2279">
        <w:rPr>
          <w:rFonts w:ascii="Century Gothic" w:eastAsia="Times New Roman" w:hAnsi="Century Gothic" w:cs="Times New Roman"/>
          <w:sz w:val="22"/>
          <w:szCs w:val="22"/>
        </w:rPr>
        <w:t>6</w:t>
      </w:r>
      <w:r>
        <w:rPr>
          <w:rFonts w:ascii="Century Gothic" w:eastAsia="Times New Roman" w:hAnsi="Century Gothic" w:cs="Times New Roman"/>
          <w:sz w:val="22"/>
          <w:szCs w:val="22"/>
        </w:rPr>
        <w:t xml:space="preserve"> </w:t>
      </w:r>
      <w:bookmarkEnd w:id="52"/>
      <w:r>
        <w:rPr>
          <w:rFonts w:ascii="Century Gothic" w:eastAsia="Times New Roman" w:hAnsi="Century Gothic" w:cs="Times New Roman"/>
          <w:sz w:val="22"/>
          <w:szCs w:val="22"/>
        </w:rPr>
        <w:t xml:space="preserve">Schedules code reviews as part of a formal project at periodic intervals as </w:t>
      </w:r>
    </w:p>
    <w:p w14:paraId="72B8D400" w14:textId="38E2C720" w:rsidR="006D40F4" w:rsidRDefault="006D40F4"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r>
      <w:r>
        <w:rPr>
          <w:rFonts w:ascii="Century Gothic" w:eastAsia="Times New Roman" w:hAnsi="Century Gothic" w:cs="Times New Roman"/>
          <w:sz w:val="22"/>
          <w:szCs w:val="22"/>
        </w:rPr>
        <w:tab/>
      </w:r>
      <w:r>
        <w:rPr>
          <w:rFonts w:ascii="Century Gothic" w:eastAsia="Times New Roman" w:hAnsi="Century Gothic" w:cs="Times New Roman"/>
          <w:sz w:val="22"/>
          <w:szCs w:val="22"/>
        </w:rPr>
        <w:tab/>
        <w:t>outlined in this procedure.</w:t>
      </w:r>
    </w:p>
    <w:p w14:paraId="6EFDEDEA" w14:textId="4657B018" w:rsidR="006C2D33" w:rsidRDefault="006C2D33"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r>
      <w:r>
        <w:rPr>
          <w:rFonts w:ascii="Century Gothic" w:eastAsia="Times New Roman" w:hAnsi="Century Gothic" w:cs="Times New Roman"/>
          <w:sz w:val="22"/>
          <w:szCs w:val="22"/>
        </w:rPr>
        <w:tab/>
      </w:r>
      <w:r>
        <w:rPr>
          <w:rFonts w:ascii="Century Gothic" w:eastAsia="Times New Roman" w:hAnsi="Century Gothic" w:cs="Times New Roman"/>
          <w:sz w:val="22"/>
          <w:szCs w:val="22"/>
        </w:rPr>
        <w:t>1.3.1.</w:t>
      </w:r>
      <w:r w:rsidR="008F2279">
        <w:rPr>
          <w:rFonts w:ascii="Century Gothic" w:eastAsia="Times New Roman" w:hAnsi="Century Gothic" w:cs="Times New Roman"/>
          <w:sz w:val="22"/>
          <w:szCs w:val="22"/>
        </w:rPr>
        <w:t>7</w:t>
      </w:r>
      <w:r>
        <w:rPr>
          <w:rFonts w:ascii="Century Gothic" w:eastAsia="Times New Roman" w:hAnsi="Century Gothic" w:cs="Times New Roman"/>
          <w:sz w:val="22"/>
          <w:szCs w:val="22"/>
        </w:rPr>
        <w:t xml:space="preserve"> </w:t>
      </w:r>
      <w:r w:rsidRPr="00F56B05">
        <w:rPr>
          <w:rFonts w:ascii="Century Gothic" w:eastAsia="Times New Roman" w:hAnsi="Century Gothic" w:cs="Times New Roman"/>
          <w:sz w:val="22"/>
          <w:szCs w:val="22"/>
        </w:rPr>
        <w:t xml:space="preserve">and </w:t>
      </w:r>
      <w:del w:id="53" w:author="tim buches" w:date="2020-08-29T17:02:00Z">
        <w:r w:rsidRPr="00F56B05" w:rsidDel="00E30A9E">
          <w:rPr>
            <w:rFonts w:ascii="Century Gothic" w:eastAsia="Times New Roman" w:hAnsi="Century Gothic" w:cs="Times New Roman"/>
            <w:sz w:val="22"/>
            <w:szCs w:val="22"/>
          </w:rPr>
          <w:delText xml:space="preserve">subject </w:delText>
        </w:r>
      </w:del>
      <w:ins w:id="54" w:author="tim buches" w:date="2020-08-29T17:02:00Z">
        <w:r>
          <w:rPr>
            <w:rFonts w:ascii="Century Gothic" w:eastAsia="Times New Roman" w:hAnsi="Century Gothic" w:cs="Times New Roman"/>
            <w:sz w:val="22"/>
            <w:szCs w:val="22"/>
          </w:rPr>
          <w:t>submit</w:t>
        </w:r>
        <w:r w:rsidRPr="00F56B05">
          <w:rPr>
            <w:rFonts w:ascii="Century Gothic" w:eastAsia="Times New Roman" w:hAnsi="Century Gothic" w:cs="Times New Roman"/>
            <w:sz w:val="22"/>
            <w:szCs w:val="22"/>
          </w:rPr>
          <w:t xml:space="preserve"> </w:t>
        </w:r>
      </w:ins>
      <w:r w:rsidRPr="00F56B05">
        <w:rPr>
          <w:rFonts w:ascii="Century Gothic" w:eastAsia="Times New Roman" w:hAnsi="Century Gothic" w:cs="Times New Roman"/>
          <w:sz w:val="22"/>
          <w:szCs w:val="22"/>
        </w:rPr>
        <w:t xml:space="preserve">their work </w:t>
      </w:r>
      <w:del w:id="55" w:author="tim buches" w:date="2020-08-29T17:02:00Z">
        <w:r w:rsidRPr="00F56B05" w:rsidDel="00E30A9E">
          <w:rPr>
            <w:rFonts w:ascii="Century Gothic" w:eastAsia="Times New Roman" w:hAnsi="Century Gothic" w:cs="Times New Roman"/>
            <w:sz w:val="22"/>
            <w:szCs w:val="22"/>
          </w:rPr>
          <w:delText xml:space="preserve">to </w:delText>
        </w:r>
      </w:del>
      <w:ins w:id="56" w:author="tim buches" w:date="2020-08-29T17:02:00Z">
        <w:r>
          <w:rPr>
            <w:rFonts w:ascii="Century Gothic" w:eastAsia="Times New Roman" w:hAnsi="Century Gothic" w:cs="Times New Roman"/>
            <w:sz w:val="22"/>
            <w:szCs w:val="22"/>
          </w:rPr>
          <w:t>for</w:t>
        </w:r>
        <w:r w:rsidRPr="00F56B05">
          <w:rPr>
            <w:rFonts w:ascii="Century Gothic" w:eastAsia="Times New Roman" w:hAnsi="Century Gothic" w:cs="Times New Roman"/>
            <w:sz w:val="22"/>
            <w:szCs w:val="22"/>
          </w:rPr>
          <w:t xml:space="preserve"> </w:t>
        </w:r>
      </w:ins>
      <w:r w:rsidRPr="00F56B05">
        <w:rPr>
          <w:rFonts w:ascii="Century Gothic" w:eastAsia="Times New Roman" w:hAnsi="Century Gothic" w:cs="Times New Roman"/>
          <w:sz w:val="22"/>
          <w:szCs w:val="22"/>
        </w:rPr>
        <w:t xml:space="preserve">review and </w:t>
      </w:r>
      <w:r>
        <w:rPr>
          <w:rFonts w:ascii="Century Gothic" w:eastAsia="Times New Roman" w:hAnsi="Century Gothic" w:cs="Times New Roman"/>
          <w:sz w:val="22"/>
          <w:szCs w:val="22"/>
        </w:rPr>
        <w:t>feedback</w:t>
      </w:r>
      <w:r w:rsidRPr="00F56B05">
        <w:rPr>
          <w:rFonts w:ascii="Century Gothic" w:eastAsia="Times New Roman" w:hAnsi="Century Gothic" w:cs="Times New Roman"/>
          <w:sz w:val="22"/>
          <w:szCs w:val="22"/>
        </w:rPr>
        <w:t xml:space="preserve"> </w:t>
      </w:r>
      <w:del w:id="57" w:author="tim buches" w:date="2020-08-29T17:02:00Z">
        <w:r w:rsidRPr="00F56B05" w:rsidDel="00E30A9E">
          <w:rPr>
            <w:rFonts w:ascii="Century Gothic" w:eastAsia="Times New Roman" w:hAnsi="Century Gothic" w:cs="Times New Roman"/>
            <w:sz w:val="22"/>
            <w:szCs w:val="22"/>
          </w:rPr>
          <w:delText xml:space="preserve">to </w:delText>
        </w:r>
      </w:del>
      <w:ins w:id="58" w:author="tim buches" w:date="2020-08-29T17:02:00Z">
        <w:r>
          <w:rPr>
            <w:rFonts w:ascii="Century Gothic" w:eastAsia="Times New Roman" w:hAnsi="Century Gothic" w:cs="Times New Roman"/>
            <w:sz w:val="22"/>
            <w:szCs w:val="22"/>
          </w:rPr>
          <w:t xml:space="preserve">in an </w:t>
        </w:r>
      </w:ins>
      <w:ins w:id="59" w:author="tim buches" w:date="2020-08-29T17:03:00Z">
        <w:r>
          <w:rPr>
            <w:rFonts w:ascii="Century Gothic" w:eastAsia="Times New Roman" w:hAnsi="Century Gothic" w:cs="Times New Roman"/>
            <w:sz w:val="22"/>
            <w:szCs w:val="22"/>
          </w:rPr>
          <w:t>effort to</w:t>
        </w:r>
      </w:ins>
      <w:ins w:id="60" w:author="tim buches" w:date="2020-08-29T17:02:00Z">
        <w:r w:rsidRPr="00F56B05">
          <w:rPr>
            <w:rFonts w:ascii="Century Gothic" w:eastAsia="Times New Roman" w:hAnsi="Century Gothic" w:cs="Times New Roman"/>
            <w:sz w:val="22"/>
            <w:szCs w:val="22"/>
          </w:rPr>
          <w:t xml:space="preserve"> </w:t>
        </w:r>
      </w:ins>
      <w:del w:id="61" w:author="tim buches" w:date="2020-08-29T17:03:00Z">
        <w:r w:rsidDel="00E30A9E">
          <w:rPr>
            <w:rFonts w:ascii="Century Gothic" w:eastAsia="Times New Roman" w:hAnsi="Century Gothic" w:cs="Times New Roman"/>
            <w:sz w:val="22"/>
            <w:szCs w:val="22"/>
          </w:rPr>
          <w:delText xml:space="preserve">produce </w:delText>
        </w:r>
      </w:del>
      <w:ins w:id="62" w:author="tim buches" w:date="2020-08-29T17:03:00Z">
        <w:r>
          <w:rPr>
            <w:rFonts w:ascii="Century Gothic" w:eastAsia="Times New Roman" w:hAnsi="Century Gothic" w:cs="Times New Roman"/>
            <w:sz w:val="22"/>
            <w:szCs w:val="22"/>
          </w:rPr>
          <w:t>deliver</w:t>
        </w:r>
        <w:r>
          <w:rPr>
            <w:rFonts w:ascii="Century Gothic" w:eastAsia="Times New Roman" w:hAnsi="Century Gothic" w:cs="Times New Roman"/>
            <w:sz w:val="22"/>
            <w:szCs w:val="22"/>
          </w:rPr>
          <w:t xml:space="preserve"> </w:t>
        </w:r>
      </w:ins>
      <w:r w:rsidRPr="00F56B05">
        <w:rPr>
          <w:rFonts w:ascii="Century Gothic" w:eastAsia="Times New Roman" w:hAnsi="Century Gothic" w:cs="Times New Roman"/>
          <w:sz w:val="22"/>
          <w:szCs w:val="22"/>
        </w:rPr>
        <w:t xml:space="preserve">software that </w:t>
      </w:r>
      <w:r>
        <w:rPr>
          <w:rFonts w:ascii="Century Gothic" w:eastAsia="Times New Roman" w:hAnsi="Century Gothic" w:cs="Times New Roman"/>
          <w:sz w:val="22"/>
          <w:szCs w:val="22"/>
        </w:rPr>
        <w:t>m</w:t>
      </w:r>
      <w:r w:rsidRPr="00F56B05">
        <w:rPr>
          <w:rFonts w:ascii="Century Gothic" w:eastAsia="Times New Roman" w:hAnsi="Century Gothic" w:cs="Times New Roman"/>
          <w:sz w:val="22"/>
          <w:szCs w:val="22"/>
        </w:rPr>
        <w:t xml:space="preserve">eets </w:t>
      </w:r>
      <w:del w:id="63" w:author="Buches, Tim" w:date="2020-08-28T09:25:00Z">
        <w:r w:rsidRPr="00F56B05" w:rsidDel="008C362D">
          <w:rPr>
            <w:rFonts w:ascii="Century Gothic" w:eastAsia="Times New Roman" w:hAnsi="Century Gothic" w:cs="Times New Roman"/>
            <w:sz w:val="22"/>
            <w:szCs w:val="22"/>
          </w:rPr>
          <w:delText xml:space="preserve">or </w:delText>
        </w:r>
        <w:r w:rsidDel="008C362D">
          <w:rPr>
            <w:rFonts w:ascii="Century Gothic" w:eastAsia="Times New Roman" w:hAnsi="Century Gothic" w:cs="Times New Roman"/>
            <w:sz w:val="22"/>
            <w:szCs w:val="22"/>
          </w:rPr>
          <w:delText xml:space="preserve"> </w:delText>
        </w:r>
        <w:r w:rsidRPr="00F56B05" w:rsidDel="008C362D">
          <w:rPr>
            <w:rFonts w:ascii="Century Gothic" w:eastAsia="Times New Roman" w:hAnsi="Century Gothic" w:cs="Times New Roman"/>
            <w:sz w:val="22"/>
            <w:szCs w:val="22"/>
          </w:rPr>
          <w:delText>exceeds</w:delText>
        </w:r>
      </w:del>
      <w:ins w:id="64" w:author="Buches, Tim" w:date="2020-08-28T09:25:00Z">
        <w:r w:rsidRPr="00F56B05">
          <w:rPr>
            <w:rFonts w:ascii="Century Gothic" w:eastAsia="Times New Roman" w:hAnsi="Century Gothic" w:cs="Times New Roman"/>
            <w:sz w:val="22"/>
            <w:szCs w:val="22"/>
          </w:rPr>
          <w:t xml:space="preserve">or </w:t>
        </w:r>
        <w:r>
          <w:rPr>
            <w:rFonts w:ascii="Century Gothic" w:eastAsia="Times New Roman" w:hAnsi="Century Gothic" w:cs="Times New Roman"/>
            <w:sz w:val="22"/>
            <w:szCs w:val="22"/>
          </w:rPr>
          <w:t>exceeds</w:t>
        </w:r>
      </w:ins>
      <w:r w:rsidRPr="00F56B05">
        <w:rPr>
          <w:rFonts w:ascii="Century Gothic" w:eastAsia="Times New Roman" w:hAnsi="Century Gothic" w:cs="Times New Roman"/>
          <w:sz w:val="22"/>
          <w:szCs w:val="22"/>
        </w:rPr>
        <w:t xml:space="preserve"> all coding expectations.</w:t>
      </w:r>
    </w:p>
    <w:p w14:paraId="770AD042" w14:textId="77777777" w:rsidR="006D40F4" w:rsidRDefault="006D40F4" w:rsidP="00C55824">
      <w:pPr>
        <w:tabs>
          <w:tab w:val="left" w:pos="-720"/>
          <w:tab w:val="left" w:pos="1440"/>
        </w:tabs>
        <w:suppressAutoHyphens/>
        <w:spacing w:after="0" w:line="240" w:lineRule="auto"/>
        <w:ind w:left="2160" w:hanging="2160"/>
        <w:rPr>
          <w:rFonts w:ascii="Century Gothic" w:eastAsia="Times New Roman" w:hAnsi="Century Gothic" w:cs="Times New Roman"/>
          <w:b/>
          <w:sz w:val="22"/>
          <w:szCs w:val="22"/>
        </w:rPr>
      </w:pPr>
    </w:p>
    <w:p w14:paraId="5CAF9DE2" w14:textId="02A4D736" w:rsidR="00F306A7" w:rsidRPr="006A130C" w:rsidRDefault="003571E8" w:rsidP="00F306A7">
      <w:pPr>
        <w:tabs>
          <w:tab w:val="left" w:pos="-720"/>
          <w:tab w:val="left" w:pos="1440"/>
        </w:tabs>
        <w:suppressAutoHyphens/>
        <w:spacing w:after="0" w:line="240" w:lineRule="auto"/>
        <w:ind w:left="2160" w:hanging="2160"/>
        <w:rPr>
          <w:rFonts w:ascii="Century Gothic" w:eastAsia="Times New Roman" w:hAnsi="Century Gothic" w:cs="Times New Roman"/>
          <w:b/>
          <w:sz w:val="22"/>
          <w:szCs w:val="22"/>
        </w:rPr>
      </w:pPr>
      <w:r>
        <w:rPr>
          <w:rFonts w:ascii="Century Gothic" w:eastAsia="Times New Roman" w:hAnsi="Century Gothic" w:cs="Times New Roman"/>
          <w:sz w:val="22"/>
          <w:szCs w:val="22"/>
        </w:rPr>
        <w:tab/>
      </w:r>
      <w:r w:rsidR="00F306A7" w:rsidRPr="00C55824">
        <w:rPr>
          <w:rFonts w:ascii="Century Gothic" w:eastAsia="Times New Roman" w:hAnsi="Century Gothic" w:cs="Times New Roman"/>
          <w:sz w:val="22"/>
          <w:szCs w:val="22"/>
        </w:rPr>
        <w:t>1.3.</w:t>
      </w:r>
      <w:r w:rsidR="00F306A7">
        <w:rPr>
          <w:rFonts w:ascii="Century Gothic" w:eastAsia="Times New Roman" w:hAnsi="Century Gothic" w:cs="Times New Roman"/>
          <w:sz w:val="22"/>
          <w:szCs w:val="22"/>
        </w:rPr>
        <w:t xml:space="preserve">2 </w:t>
      </w:r>
      <w:r w:rsidR="00F306A7">
        <w:rPr>
          <w:rFonts w:ascii="Century Gothic" w:eastAsia="Times New Roman" w:hAnsi="Century Gothic" w:cs="Times New Roman"/>
          <w:b/>
          <w:sz w:val="22"/>
          <w:szCs w:val="22"/>
        </w:rPr>
        <w:t>Code Reviewer</w:t>
      </w:r>
      <w:r w:rsidR="00F306A7" w:rsidRPr="006A130C">
        <w:rPr>
          <w:rFonts w:ascii="Century Gothic" w:eastAsia="Times New Roman" w:hAnsi="Century Gothic" w:cs="Times New Roman"/>
          <w:b/>
          <w:sz w:val="22"/>
          <w:szCs w:val="22"/>
        </w:rPr>
        <w:t xml:space="preserve"> </w:t>
      </w:r>
    </w:p>
    <w:p w14:paraId="0C6CA0D0" w14:textId="2ACD3E18" w:rsidR="00F306A7" w:rsidRDefault="00F306A7" w:rsidP="00F306A7">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1.3.2.1</w:t>
      </w:r>
      <w:r>
        <w:rPr>
          <w:rFonts w:ascii="Century Gothic" w:eastAsia="Times New Roman" w:hAnsi="Century Gothic" w:cs="Times New Roman"/>
          <w:sz w:val="22"/>
          <w:szCs w:val="22"/>
        </w:rPr>
        <w:tab/>
        <w:t>Typically this includes, but is not limited to …</w:t>
      </w:r>
    </w:p>
    <w:p w14:paraId="53D4CE06" w14:textId="77777777" w:rsidR="00F306A7" w:rsidRPr="00E21B13" w:rsidRDefault="00F306A7" w:rsidP="00F306A7">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b/>
          <w:sz w:val="22"/>
          <w:szCs w:val="22"/>
        </w:rPr>
      </w:pPr>
      <w:r>
        <w:rPr>
          <w:rFonts w:ascii="Century Gothic" w:eastAsia="Times New Roman" w:hAnsi="Century Gothic" w:cs="Times New Roman"/>
          <w:sz w:val="22"/>
          <w:szCs w:val="22"/>
        </w:rPr>
        <w:t>Contractors</w:t>
      </w:r>
    </w:p>
    <w:p w14:paraId="25F09D5D" w14:textId="77777777" w:rsidR="00F306A7" w:rsidRPr="00E21B13" w:rsidRDefault="00F306A7" w:rsidP="00F306A7">
      <w:pPr>
        <w:pStyle w:val="ListParagraph"/>
        <w:numPr>
          <w:ilvl w:val="0"/>
          <w:numId w:val="25"/>
        </w:numPr>
        <w:tabs>
          <w:tab w:val="left" w:pos="-720"/>
          <w:tab w:val="left" w:pos="2160"/>
        </w:tabs>
        <w:suppressAutoHyphens/>
        <w:spacing w:after="0" w:line="240" w:lineRule="auto"/>
        <w:rPr>
          <w:rFonts w:ascii="Century Gothic" w:eastAsia="Times New Roman" w:hAnsi="Century Gothic" w:cs="Times New Roman"/>
          <w:b/>
          <w:sz w:val="22"/>
          <w:szCs w:val="22"/>
        </w:rPr>
      </w:pPr>
      <w:r>
        <w:rPr>
          <w:rFonts w:ascii="Century Gothic" w:eastAsia="Times New Roman" w:hAnsi="Century Gothic" w:cs="Times New Roman"/>
          <w:sz w:val="22"/>
          <w:szCs w:val="22"/>
        </w:rPr>
        <w:t>SW Engineer/Developer</w:t>
      </w:r>
    </w:p>
    <w:p w14:paraId="39FE2034" w14:textId="4D830FEB" w:rsidR="006C2D33" w:rsidRPr="006C2D33" w:rsidRDefault="00F306A7" w:rsidP="006C2D33">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r>
      <w:r w:rsidR="00C55824">
        <w:rPr>
          <w:rFonts w:ascii="Century Gothic" w:eastAsia="Times New Roman" w:hAnsi="Century Gothic" w:cs="Times New Roman"/>
          <w:sz w:val="22"/>
          <w:szCs w:val="22"/>
        </w:rPr>
        <w:t>1.3.</w:t>
      </w:r>
      <w:r w:rsidR="003571E8">
        <w:rPr>
          <w:rFonts w:ascii="Century Gothic" w:eastAsia="Times New Roman" w:hAnsi="Century Gothic" w:cs="Times New Roman"/>
          <w:sz w:val="22"/>
          <w:szCs w:val="22"/>
        </w:rPr>
        <w:t>2</w:t>
      </w:r>
      <w:r w:rsidR="00C55824">
        <w:rPr>
          <w:rFonts w:ascii="Century Gothic" w:eastAsia="Times New Roman" w:hAnsi="Century Gothic" w:cs="Times New Roman"/>
          <w:sz w:val="22"/>
          <w:szCs w:val="22"/>
        </w:rPr>
        <w:t>.2</w:t>
      </w:r>
      <w:r w:rsidR="00C55824">
        <w:rPr>
          <w:rFonts w:ascii="Century Gothic" w:eastAsia="Times New Roman" w:hAnsi="Century Gothic" w:cs="Times New Roman"/>
          <w:sz w:val="22"/>
          <w:szCs w:val="22"/>
        </w:rPr>
        <w:tab/>
      </w:r>
      <w:r w:rsidR="004E1FFB" w:rsidRPr="006A0694">
        <w:rPr>
          <w:rFonts w:ascii="Century Gothic" w:eastAsia="Times New Roman" w:hAnsi="Century Gothic" w:cs="Times New Roman"/>
          <w:sz w:val="22"/>
          <w:szCs w:val="22"/>
        </w:rPr>
        <w:t>Has a detailed knowledge of th</w:t>
      </w:r>
      <w:r w:rsidR="00745066">
        <w:rPr>
          <w:rFonts w:ascii="Century Gothic" w:eastAsia="Times New Roman" w:hAnsi="Century Gothic" w:cs="Times New Roman"/>
          <w:sz w:val="22"/>
          <w:szCs w:val="22"/>
        </w:rPr>
        <w:t>is</w:t>
      </w:r>
      <w:r w:rsidR="004E1FFB" w:rsidRPr="006A0694">
        <w:rPr>
          <w:rFonts w:ascii="Century Gothic" w:eastAsia="Times New Roman" w:hAnsi="Century Gothic" w:cs="Times New Roman"/>
          <w:sz w:val="22"/>
          <w:szCs w:val="22"/>
        </w:rPr>
        <w:t xml:space="preserve"> </w:t>
      </w:r>
      <w:r w:rsidR="004E1FFB">
        <w:rPr>
          <w:rFonts w:ascii="Century Gothic" w:eastAsia="Times New Roman" w:hAnsi="Century Gothic" w:cs="Times New Roman"/>
          <w:sz w:val="22"/>
          <w:szCs w:val="22"/>
        </w:rPr>
        <w:t>code review</w:t>
      </w:r>
      <w:r w:rsidR="004E1FFB" w:rsidRPr="006A0694">
        <w:rPr>
          <w:rFonts w:ascii="Century Gothic" w:eastAsia="Times New Roman" w:hAnsi="Century Gothic" w:cs="Times New Roman"/>
          <w:sz w:val="22"/>
          <w:szCs w:val="22"/>
        </w:rPr>
        <w:t xml:space="preserve"> process.</w:t>
      </w:r>
    </w:p>
    <w:p w14:paraId="161DE21C" w14:textId="77777777" w:rsidR="004E1FFB" w:rsidRPr="004E1FFB" w:rsidDel="008C362D" w:rsidRDefault="004E1FFB" w:rsidP="00C55824">
      <w:pPr>
        <w:tabs>
          <w:tab w:val="left" w:pos="-720"/>
          <w:tab w:val="left" w:pos="2160"/>
        </w:tabs>
        <w:suppressAutoHyphens/>
        <w:spacing w:after="0" w:line="240" w:lineRule="auto"/>
        <w:ind w:left="2880" w:hanging="2880"/>
        <w:rPr>
          <w:del w:id="65" w:author="Buches, Tim" w:date="2020-08-28T09:25:00Z"/>
          <w:rFonts w:ascii="Century Gothic" w:eastAsia="Times New Roman" w:hAnsi="Century Gothic" w:cs="Times New Roman"/>
          <w:sz w:val="22"/>
          <w:szCs w:val="22"/>
        </w:rPr>
      </w:pPr>
    </w:p>
    <w:p w14:paraId="0E392F30" w14:textId="5E8919B2" w:rsidR="006C2D33" w:rsidRDefault="00C55824" w:rsidP="00C55824">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1.3.2.</w:t>
      </w:r>
      <w:r w:rsidR="006C2D33">
        <w:rPr>
          <w:rFonts w:ascii="Century Gothic" w:eastAsia="Times New Roman" w:hAnsi="Century Gothic" w:cs="Times New Roman"/>
          <w:sz w:val="22"/>
          <w:szCs w:val="22"/>
        </w:rPr>
        <w:t>3</w:t>
      </w:r>
      <w:r>
        <w:rPr>
          <w:rFonts w:ascii="Century Gothic" w:eastAsia="Times New Roman" w:hAnsi="Century Gothic" w:cs="Times New Roman"/>
          <w:sz w:val="22"/>
          <w:szCs w:val="22"/>
        </w:rPr>
        <w:tab/>
      </w:r>
      <w:r w:rsidR="006C2D33">
        <w:rPr>
          <w:rFonts w:ascii="Century Gothic" w:eastAsia="Times New Roman" w:hAnsi="Century Gothic" w:cs="Times New Roman"/>
          <w:sz w:val="22"/>
          <w:szCs w:val="22"/>
        </w:rPr>
        <w:t xml:space="preserve">Ensures code being reviewed </w:t>
      </w:r>
      <w:r w:rsidR="00F56B05" w:rsidRPr="00F56B05">
        <w:rPr>
          <w:rFonts w:ascii="Century Gothic" w:eastAsia="Times New Roman" w:hAnsi="Century Gothic" w:cs="Times New Roman"/>
          <w:sz w:val="22"/>
          <w:szCs w:val="22"/>
        </w:rPr>
        <w:t>con</w:t>
      </w:r>
      <w:r w:rsidR="00432627">
        <w:rPr>
          <w:rFonts w:ascii="Century Gothic" w:eastAsia="Times New Roman" w:hAnsi="Century Gothic" w:cs="Times New Roman"/>
          <w:sz w:val="22"/>
          <w:szCs w:val="22"/>
        </w:rPr>
        <w:t>form</w:t>
      </w:r>
      <w:r w:rsidR="006C2D33">
        <w:rPr>
          <w:rFonts w:ascii="Century Gothic" w:eastAsia="Times New Roman" w:hAnsi="Century Gothic" w:cs="Times New Roman"/>
          <w:sz w:val="22"/>
          <w:szCs w:val="22"/>
        </w:rPr>
        <w:t>s</w:t>
      </w:r>
      <w:r w:rsidR="00432627">
        <w:rPr>
          <w:rFonts w:ascii="Century Gothic" w:eastAsia="Times New Roman" w:hAnsi="Century Gothic" w:cs="Times New Roman"/>
          <w:sz w:val="22"/>
          <w:szCs w:val="22"/>
        </w:rPr>
        <w:t xml:space="preserve"> to Alcon site SW standards</w:t>
      </w:r>
      <w:r w:rsidR="006C2D33">
        <w:rPr>
          <w:rFonts w:ascii="Century Gothic" w:eastAsia="Times New Roman" w:hAnsi="Century Gothic" w:cs="Times New Roman"/>
          <w:sz w:val="22"/>
          <w:szCs w:val="22"/>
        </w:rPr>
        <w:t>.</w:t>
      </w:r>
    </w:p>
    <w:p w14:paraId="5D994B35" w14:textId="2BB16A6D" w:rsidR="006C2D33" w:rsidRDefault="006C2D33" w:rsidP="006C2D33">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r>
      <w:r>
        <w:rPr>
          <w:rFonts w:ascii="Century Gothic" w:eastAsia="Times New Roman" w:hAnsi="Century Gothic" w:cs="Times New Roman"/>
          <w:sz w:val="22"/>
          <w:szCs w:val="22"/>
        </w:rPr>
        <w:t>1.3.2.</w:t>
      </w:r>
      <w:r>
        <w:rPr>
          <w:rFonts w:ascii="Century Gothic" w:eastAsia="Times New Roman" w:hAnsi="Century Gothic" w:cs="Times New Roman"/>
          <w:sz w:val="22"/>
          <w:szCs w:val="22"/>
        </w:rPr>
        <w:t>4</w:t>
      </w:r>
      <w:r>
        <w:rPr>
          <w:rFonts w:ascii="Century Gothic" w:eastAsia="Times New Roman" w:hAnsi="Century Gothic" w:cs="Times New Roman"/>
          <w:sz w:val="22"/>
          <w:szCs w:val="22"/>
        </w:rPr>
        <w:tab/>
      </w:r>
      <w:r>
        <w:rPr>
          <w:rFonts w:ascii="Century Gothic" w:eastAsia="Times New Roman" w:hAnsi="Century Gothic" w:cs="Times New Roman"/>
          <w:sz w:val="22"/>
          <w:szCs w:val="22"/>
        </w:rPr>
        <w:t xml:space="preserve">Verifies code meets user requirements specified by the code review requestor as </w:t>
      </w:r>
      <w:r w:rsidR="00745066">
        <w:rPr>
          <w:rFonts w:ascii="Century Gothic" w:eastAsia="Times New Roman" w:hAnsi="Century Gothic" w:cs="Times New Roman"/>
          <w:sz w:val="22"/>
          <w:szCs w:val="22"/>
        </w:rPr>
        <w:t>specified</w:t>
      </w:r>
      <w:r>
        <w:rPr>
          <w:rFonts w:ascii="Century Gothic" w:eastAsia="Times New Roman" w:hAnsi="Century Gothic" w:cs="Times New Roman"/>
          <w:sz w:val="22"/>
          <w:szCs w:val="22"/>
        </w:rPr>
        <w:t xml:space="preserve"> in the code review form.</w:t>
      </w:r>
    </w:p>
    <w:p w14:paraId="60791A7F" w14:textId="7772D9F6" w:rsidR="006C2D33" w:rsidRPr="004E1FFB" w:rsidRDefault="006C2D33" w:rsidP="006C2D33">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1.3.2.</w:t>
      </w:r>
      <w:r>
        <w:rPr>
          <w:rFonts w:ascii="Century Gothic" w:eastAsia="Times New Roman" w:hAnsi="Century Gothic" w:cs="Times New Roman"/>
          <w:sz w:val="22"/>
          <w:szCs w:val="22"/>
        </w:rPr>
        <w:t>5</w:t>
      </w:r>
      <w:r>
        <w:rPr>
          <w:rFonts w:ascii="Century Gothic" w:eastAsia="Times New Roman" w:hAnsi="Century Gothic" w:cs="Times New Roman"/>
          <w:sz w:val="22"/>
          <w:szCs w:val="22"/>
        </w:rPr>
        <w:tab/>
        <w:t xml:space="preserve">When </w:t>
      </w:r>
      <w:r w:rsidR="00745066">
        <w:rPr>
          <w:rFonts w:ascii="Century Gothic" w:eastAsia="Times New Roman" w:hAnsi="Century Gothic" w:cs="Times New Roman"/>
          <w:sz w:val="22"/>
          <w:szCs w:val="22"/>
        </w:rPr>
        <w:t>required,</w:t>
      </w:r>
      <w:r>
        <w:rPr>
          <w:rFonts w:ascii="Century Gothic" w:eastAsia="Times New Roman" w:hAnsi="Century Gothic" w:cs="Times New Roman"/>
          <w:sz w:val="22"/>
          <w:szCs w:val="22"/>
        </w:rPr>
        <w:t xml:space="preserve"> </w:t>
      </w:r>
      <w:r>
        <w:rPr>
          <w:rFonts w:ascii="Century Gothic" w:eastAsia="Times New Roman" w:hAnsi="Century Gothic" w:cs="Times New Roman"/>
          <w:sz w:val="22"/>
          <w:szCs w:val="22"/>
        </w:rPr>
        <w:t>conduct code reviews on project</w:t>
      </w:r>
      <w:r>
        <w:rPr>
          <w:rFonts w:ascii="Century Gothic" w:eastAsia="Times New Roman" w:hAnsi="Century Gothic" w:cs="Times New Roman"/>
          <w:sz w:val="22"/>
          <w:szCs w:val="22"/>
        </w:rPr>
        <w:t xml:space="preserve"> code developed by </w:t>
      </w:r>
      <w:r>
        <w:rPr>
          <w:rFonts w:ascii="Century Gothic" w:eastAsia="Times New Roman" w:hAnsi="Century Gothic" w:cs="Times New Roman"/>
          <w:sz w:val="22"/>
          <w:szCs w:val="22"/>
        </w:rPr>
        <w:t xml:space="preserve"> external contractor</w:t>
      </w:r>
      <w:r>
        <w:rPr>
          <w:rFonts w:ascii="Century Gothic" w:eastAsia="Times New Roman" w:hAnsi="Century Gothic" w:cs="Times New Roman"/>
          <w:sz w:val="22"/>
          <w:szCs w:val="22"/>
        </w:rPr>
        <w:t>.</w:t>
      </w:r>
    </w:p>
    <w:p w14:paraId="1D73044F" w14:textId="77777777" w:rsidR="006C2D33" w:rsidRPr="006A130C" w:rsidRDefault="006C2D33" w:rsidP="00C55824">
      <w:pPr>
        <w:tabs>
          <w:tab w:val="left" w:pos="-720"/>
          <w:tab w:val="left" w:pos="2160"/>
        </w:tabs>
        <w:suppressAutoHyphens/>
        <w:spacing w:after="0" w:line="240" w:lineRule="auto"/>
        <w:ind w:left="2880" w:hanging="2880"/>
        <w:rPr>
          <w:rFonts w:ascii="Century Gothic" w:eastAsia="Times New Roman" w:hAnsi="Century Gothic" w:cs="Times New Roman"/>
          <w:b/>
          <w:sz w:val="22"/>
          <w:szCs w:val="22"/>
        </w:rPr>
      </w:pPr>
    </w:p>
    <w:p w14:paraId="2A5DC498" w14:textId="77777777" w:rsidR="00337FFE" w:rsidRPr="00B872B2" w:rsidRDefault="00337FFE" w:rsidP="00337FFE">
      <w:pPr>
        <w:spacing w:after="0" w:line="240" w:lineRule="auto"/>
        <w:ind w:left="720"/>
        <w:rPr>
          <w:rFonts w:ascii="Century Gothic" w:eastAsia="Times New Roman" w:hAnsi="Century Gothic" w:cs="Times New Roman"/>
          <w:b/>
          <w:i/>
          <w:sz w:val="22"/>
          <w:szCs w:val="22"/>
        </w:rPr>
      </w:pPr>
    </w:p>
    <w:p w14:paraId="6A4BC4DF" w14:textId="77777777" w:rsidR="00337FFE" w:rsidRDefault="00C55824" w:rsidP="00C55824">
      <w:pPr>
        <w:tabs>
          <w:tab w:val="left" w:pos="-720"/>
        </w:tabs>
        <w:suppressAutoHyphens/>
        <w:spacing w:after="0" w:line="240" w:lineRule="auto"/>
        <w:rPr>
          <w:rFonts w:ascii="Century Gothic" w:eastAsia="Times New Roman" w:hAnsi="Century Gothic" w:cs="Times New Roman"/>
          <w:b/>
          <w:sz w:val="22"/>
          <w:szCs w:val="22"/>
        </w:rPr>
      </w:pPr>
      <w:r w:rsidRPr="00C55824">
        <w:rPr>
          <w:rFonts w:ascii="Century Gothic" w:eastAsia="Times New Roman" w:hAnsi="Century Gothic" w:cs="Times New Roman"/>
          <w:b/>
          <w:i/>
          <w:sz w:val="22"/>
          <w:szCs w:val="22"/>
        </w:rPr>
        <w:t>2.0</w:t>
      </w:r>
      <w:r>
        <w:rPr>
          <w:rFonts w:ascii="Century Gothic" w:eastAsia="Times New Roman" w:hAnsi="Century Gothic" w:cs="Times New Roman"/>
          <w:b/>
          <w:sz w:val="22"/>
          <w:szCs w:val="22"/>
        </w:rPr>
        <w:tab/>
      </w:r>
      <w:r w:rsidR="00337FFE" w:rsidRPr="005E2E3B">
        <w:rPr>
          <w:rFonts w:ascii="Century Gothic" w:eastAsia="Times New Roman" w:hAnsi="Century Gothic" w:cs="Times New Roman"/>
          <w:b/>
          <w:sz w:val="22"/>
          <w:szCs w:val="22"/>
        </w:rPr>
        <w:t>PROCESS DESCRIPTION:</w:t>
      </w:r>
    </w:p>
    <w:p w14:paraId="77CC8E0D" w14:textId="77777777" w:rsidR="00337FFE" w:rsidRDefault="00337FFE" w:rsidP="00337FFE">
      <w:pPr>
        <w:tabs>
          <w:tab w:val="left" w:pos="-720"/>
        </w:tabs>
        <w:suppressAutoHyphens/>
        <w:spacing w:after="0" w:line="240" w:lineRule="auto"/>
        <w:ind w:left="360"/>
        <w:rPr>
          <w:rFonts w:ascii="Century Gothic" w:eastAsia="Times New Roman" w:hAnsi="Century Gothic" w:cs="Times New Roman"/>
          <w:b/>
          <w:sz w:val="22"/>
          <w:szCs w:val="22"/>
        </w:rPr>
      </w:pPr>
    </w:p>
    <w:p w14:paraId="7D729044" w14:textId="77777777" w:rsidR="004C0649" w:rsidRDefault="00C55824" w:rsidP="00C55824">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2.1</w:t>
      </w:r>
      <w:r>
        <w:rPr>
          <w:rFonts w:ascii="Century Gothic" w:eastAsia="Times New Roman" w:hAnsi="Century Gothic" w:cs="Times New Roman"/>
          <w:sz w:val="22"/>
          <w:szCs w:val="22"/>
        </w:rPr>
        <w:tab/>
      </w:r>
      <w:r w:rsidR="004C0649">
        <w:rPr>
          <w:rFonts w:ascii="Century Gothic" w:eastAsia="Times New Roman" w:hAnsi="Century Gothic" w:cs="Times New Roman"/>
          <w:sz w:val="22"/>
          <w:szCs w:val="22"/>
        </w:rPr>
        <w:t xml:space="preserve">The frequency and detail of code reviews will be driven by </w:t>
      </w:r>
      <w:r>
        <w:rPr>
          <w:rFonts w:ascii="Century Gothic" w:eastAsia="Times New Roman" w:hAnsi="Century Gothic" w:cs="Times New Roman"/>
          <w:sz w:val="22"/>
          <w:szCs w:val="22"/>
        </w:rPr>
        <w:t>risk-based factors including:</w:t>
      </w:r>
    </w:p>
    <w:p w14:paraId="2F15712C" w14:textId="77777777" w:rsidR="00C55824" w:rsidRDefault="00C55824" w:rsidP="00C55824">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p>
    <w:p w14:paraId="64A3712F" w14:textId="77777777" w:rsidR="004C0649" w:rsidRDefault="00C55824"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2.1.1</w:t>
      </w:r>
      <w:r>
        <w:rPr>
          <w:rFonts w:ascii="Century Gothic" w:eastAsia="Times New Roman" w:hAnsi="Century Gothic" w:cs="Times New Roman"/>
          <w:sz w:val="22"/>
          <w:szCs w:val="22"/>
        </w:rPr>
        <w:tab/>
      </w:r>
      <w:r w:rsidR="004C0649">
        <w:rPr>
          <w:rFonts w:ascii="Century Gothic" w:eastAsia="Times New Roman" w:hAnsi="Century Gothic" w:cs="Times New Roman"/>
          <w:sz w:val="22"/>
          <w:szCs w:val="22"/>
        </w:rPr>
        <w:t>The complexity of the project and supporting code</w:t>
      </w:r>
    </w:p>
    <w:p w14:paraId="6D3A0DDC" w14:textId="77777777" w:rsidR="004E1FFB" w:rsidRDefault="004E1FFB"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p>
    <w:p w14:paraId="67329F70" w14:textId="77777777" w:rsidR="004E1FFB" w:rsidRDefault="00C55824"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2.1.2</w:t>
      </w:r>
      <w:r>
        <w:rPr>
          <w:rFonts w:ascii="Century Gothic" w:eastAsia="Times New Roman" w:hAnsi="Century Gothic" w:cs="Times New Roman"/>
          <w:sz w:val="22"/>
          <w:szCs w:val="22"/>
        </w:rPr>
        <w:tab/>
      </w:r>
      <w:r w:rsidR="004C0649">
        <w:rPr>
          <w:rFonts w:ascii="Century Gothic" w:eastAsia="Times New Roman" w:hAnsi="Century Gothic" w:cs="Times New Roman"/>
          <w:sz w:val="22"/>
          <w:szCs w:val="22"/>
        </w:rPr>
        <w:t>The experience of the software developer</w:t>
      </w:r>
    </w:p>
    <w:p w14:paraId="1C1B88E5" w14:textId="77777777" w:rsidR="004E1FFB" w:rsidRPr="004E1FFB" w:rsidRDefault="004E1FFB"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p>
    <w:p w14:paraId="675F80AC" w14:textId="77777777" w:rsidR="004C0649" w:rsidRDefault="00C55824"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2.1.3</w:t>
      </w:r>
      <w:r>
        <w:rPr>
          <w:rFonts w:ascii="Century Gothic" w:eastAsia="Times New Roman" w:hAnsi="Century Gothic" w:cs="Times New Roman"/>
          <w:sz w:val="22"/>
          <w:szCs w:val="22"/>
        </w:rPr>
        <w:tab/>
      </w:r>
      <w:r w:rsidR="004C0649">
        <w:rPr>
          <w:rFonts w:ascii="Century Gothic" w:eastAsia="Times New Roman" w:hAnsi="Century Gothic" w:cs="Times New Roman"/>
          <w:sz w:val="22"/>
          <w:szCs w:val="22"/>
        </w:rPr>
        <w:t>The performance and history with a contracted software developer</w:t>
      </w:r>
    </w:p>
    <w:p w14:paraId="55D82B43" w14:textId="77777777" w:rsidR="004C0649" w:rsidRDefault="004C0649" w:rsidP="004C0649">
      <w:pPr>
        <w:tabs>
          <w:tab w:val="left" w:pos="-720"/>
        </w:tabs>
        <w:suppressAutoHyphens/>
        <w:spacing w:after="0" w:line="240" w:lineRule="auto"/>
        <w:ind w:left="1224"/>
        <w:rPr>
          <w:rFonts w:ascii="Century Gothic" w:eastAsia="Times New Roman" w:hAnsi="Century Gothic" w:cs="Times New Roman"/>
          <w:sz w:val="22"/>
          <w:szCs w:val="22"/>
        </w:rPr>
      </w:pPr>
    </w:p>
    <w:p w14:paraId="61008EF1" w14:textId="77777777" w:rsidR="00422537" w:rsidRDefault="00C55824" w:rsidP="00C55824">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2.2</w:t>
      </w:r>
      <w:r>
        <w:rPr>
          <w:rFonts w:ascii="Century Gothic" w:eastAsia="Times New Roman" w:hAnsi="Century Gothic" w:cs="Times New Roman"/>
          <w:sz w:val="22"/>
          <w:szCs w:val="22"/>
        </w:rPr>
        <w:tab/>
      </w:r>
      <w:r w:rsidR="00422537">
        <w:rPr>
          <w:rFonts w:ascii="Century Gothic" w:eastAsia="Times New Roman" w:hAnsi="Century Gothic" w:cs="Times New Roman"/>
          <w:sz w:val="22"/>
          <w:szCs w:val="22"/>
        </w:rPr>
        <w:t>The following table outlines the frequen</w:t>
      </w:r>
      <w:r w:rsidR="00322FA0">
        <w:rPr>
          <w:rFonts w:ascii="Century Gothic" w:eastAsia="Times New Roman" w:hAnsi="Century Gothic" w:cs="Times New Roman"/>
          <w:sz w:val="22"/>
          <w:szCs w:val="22"/>
        </w:rPr>
        <w:t xml:space="preserve">cy schedule to be followed to determine when </w:t>
      </w:r>
      <w:r w:rsidR="00422537">
        <w:rPr>
          <w:rFonts w:ascii="Century Gothic" w:eastAsia="Times New Roman" w:hAnsi="Century Gothic" w:cs="Times New Roman"/>
          <w:sz w:val="22"/>
          <w:szCs w:val="22"/>
        </w:rPr>
        <w:t>c</w:t>
      </w:r>
      <w:r w:rsidR="00322FA0">
        <w:rPr>
          <w:rFonts w:ascii="Century Gothic" w:eastAsia="Times New Roman" w:hAnsi="Century Gothic" w:cs="Times New Roman"/>
          <w:sz w:val="22"/>
          <w:szCs w:val="22"/>
        </w:rPr>
        <w:t>ode reviews are to be performed.</w:t>
      </w:r>
    </w:p>
    <w:p w14:paraId="6D789913" w14:textId="77777777" w:rsidR="00422537" w:rsidRDefault="00422537" w:rsidP="00432627">
      <w:pPr>
        <w:tabs>
          <w:tab w:val="left" w:pos="-720"/>
        </w:tabs>
        <w:suppressAutoHyphens/>
        <w:spacing w:after="0" w:line="240" w:lineRule="auto"/>
        <w:rPr>
          <w:rFonts w:ascii="Century Gothic" w:eastAsia="Times New Roman" w:hAnsi="Century Gothic" w:cs="Times New Roman"/>
          <w:sz w:val="22"/>
          <w:szCs w:val="22"/>
        </w:rPr>
      </w:pPr>
    </w:p>
    <w:tbl>
      <w:tblPr>
        <w:tblStyle w:val="TableGrid"/>
        <w:tblW w:w="0" w:type="auto"/>
        <w:tblInd w:w="1327" w:type="dxa"/>
        <w:tblLook w:val="04A0" w:firstRow="1" w:lastRow="0" w:firstColumn="1" w:lastColumn="0" w:noHBand="0" w:noVBand="1"/>
      </w:tblPr>
      <w:tblGrid>
        <w:gridCol w:w="3231"/>
        <w:gridCol w:w="4797"/>
      </w:tblGrid>
      <w:tr w:rsidR="00422537" w14:paraId="63F0BDED" w14:textId="77777777" w:rsidTr="000E0681">
        <w:tc>
          <w:tcPr>
            <w:tcW w:w="3231" w:type="dxa"/>
            <w:shd w:val="clear" w:color="auto" w:fill="D0CECE" w:themeFill="background2" w:themeFillShade="E6"/>
          </w:tcPr>
          <w:p w14:paraId="469572D3" w14:textId="77777777" w:rsidR="00422537" w:rsidRPr="00422537" w:rsidRDefault="00422537" w:rsidP="00422537">
            <w:pPr>
              <w:tabs>
                <w:tab w:val="left" w:pos="-720"/>
              </w:tabs>
              <w:suppressAutoHyphens/>
              <w:jc w:val="center"/>
              <w:rPr>
                <w:rFonts w:ascii="Century Gothic" w:hAnsi="Century Gothic"/>
                <w:b/>
                <w:sz w:val="22"/>
                <w:szCs w:val="22"/>
              </w:rPr>
            </w:pPr>
            <w:r w:rsidRPr="00422537">
              <w:rPr>
                <w:rFonts w:ascii="Century Gothic" w:hAnsi="Century Gothic"/>
                <w:b/>
                <w:sz w:val="22"/>
                <w:szCs w:val="22"/>
              </w:rPr>
              <w:t>Developer</w:t>
            </w:r>
          </w:p>
        </w:tc>
        <w:tc>
          <w:tcPr>
            <w:tcW w:w="4797" w:type="dxa"/>
            <w:shd w:val="clear" w:color="auto" w:fill="D0CECE" w:themeFill="background2" w:themeFillShade="E6"/>
          </w:tcPr>
          <w:p w14:paraId="6E62EB7B" w14:textId="77777777" w:rsidR="00422537" w:rsidRPr="00422537" w:rsidRDefault="00422537" w:rsidP="00422537">
            <w:pPr>
              <w:tabs>
                <w:tab w:val="left" w:pos="-720"/>
              </w:tabs>
              <w:suppressAutoHyphens/>
              <w:jc w:val="center"/>
              <w:rPr>
                <w:rFonts w:ascii="Century Gothic" w:hAnsi="Century Gothic"/>
                <w:b/>
                <w:sz w:val="22"/>
                <w:szCs w:val="22"/>
              </w:rPr>
            </w:pPr>
            <w:r w:rsidRPr="00422537">
              <w:rPr>
                <w:rFonts w:ascii="Century Gothic" w:hAnsi="Century Gothic"/>
                <w:b/>
                <w:sz w:val="22"/>
                <w:szCs w:val="22"/>
              </w:rPr>
              <w:t>Frequency</w:t>
            </w:r>
          </w:p>
        </w:tc>
      </w:tr>
      <w:tr w:rsidR="00422537" w14:paraId="1DF347D3" w14:textId="77777777" w:rsidTr="00C55824">
        <w:trPr>
          <w:trHeight w:val="890"/>
        </w:trPr>
        <w:tc>
          <w:tcPr>
            <w:tcW w:w="3231" w:type="dxa"/>
          </w:tcPr>
          <w:p w14:paraId="25B30AD6" w14:textId="77777777" w:rsidR="00422537" w:rsidRDefault="00422537" w:rsidP="00422537">
            <w:pPr>
              <w:tabs>
                <w:tab w:val="left" w:pos="-720"/>
              </w:tabs>
              <w:suppressAutoHyphens/>
              <w:rPr>
                <w:rFonts w:ascii="Century Gothic" w:hAnsi="Century Gothic"/>
                <w:sz w:val="22"/>
                <w:szCs w:val="22"/>
              </w:rPr>
            </w:pPr>
            <w:r>
              <w:rPr>
                <w:rFonts w:ascii="Century Gothic" w:hAnsi="Century Gothic"/>
                <w:sz w:val="22"/>
                <w:szCs w:val="22"/>
              </w:rPr>
              <w:t>Local Alcon SW Engineer</w:t>
            </w:r>
          </w:p>
        </w:tc>
        <w:tc>
          <w:tcPr>
            <w:tcW w:w="4797" w:type="dxa"/>
          </w:tcPr>
          <w:p w14:paraId="60B37022" w14:textId="77777777" w:rsidR="00422537" w:rsidRPr="00422537" w:rsidRDefault="00422537" w:rsidP="00422537">
            <w:pPr>
              <w:pStyle w:val="ListParagraph"/>
              <w:numPr>
                <w:ilvl w:val="0"/>
                <w:numId w:val="19"/>
              </w:numPr>
              <w:tabs>
                <w:tab w:val="left" w:pos="-720"/>
              </w:tabs>
              <w:suppressAutoHyphens/>
              <w:rPr>
                <w:rFonts w:ascii="Century Gothic" w:hAnsi="Century Gothic"/>
                <w:sz w:val="22"/>
                <w:szCs w:val="22"/>
              </w:rPr>
            </w:pPr>
            <w:r w:rsidRPr="00422537">
              <w:rPr>
                <w:rFonts w:ascii="Century Gothic" w:hAnsi="Century Gothic"/>
                <w:sz w:val="22"/>
                <w:szCs w:val="22"/>
              </w:rPr>
              <w:t>Upon demand</w:t>
            </w:r>
          </w:p>
          <w:p w14:paraId="5EE1B1A0" w14:textId="77777777" w:rsidR="00422537" w:rsidRDefault="00422537" w:rsidP="00422537">
            <w:pPr>
              <w:pStyle w:val="ListParagraph"/>
              <w:numPr>
                <w:ilvl w:val="0"/>
                <w:numId w:val="19"/>
              </w:numPr>
              <w:tabs>
                <w:tab w:val="left" w:pos="-720"/>
              </w:tabs>
              <w:suppressAutoHyphens/>
              <w:rPr>
                <w:rFonts w:ascii="Century Gothic" w:hAnsi="Century Gothic"/>
                <w:sz w:val="22"/>
                <w:szCs w:val="22"/>
              </w:rPr>
            </w:pPr>
            <w:r w:rsidRPr="00422537">
              <w:rPr>
                <w:rFonts w:ascii="Century Gothic" w:hAnsi="Century Gothic"/>
                <w:sz w:val="22"/>
                <w:szCs w:val="22"/>
              </w:rPr>
              <w:t>Upon request</w:t>
            </w:r>
          </w:p>
          <w:p w14:paraId="136828D6" w14:textId="77777777" w:rsidR="00422537" w:rsidRDefault="00432627" w:rsidP="00C55824">
            <w:pPr>
              <w:pStyle w:val="ListParagraph"/>
              <w:numPr>
                <w:ilvl w:val="0"/>
                <w:numId w:val="19"/>
              </w:numPr>
              <w:tabs>
                <w:tab w:val="left" w:pos="-720"/>
              </w:tabs>
              <w:suppressAutoHyphens/>
              <w:rPr>
                <w:rFonts w:ascii="Century Gothic" w:hAnsi="Century Gothic"/>
                <w:sz w:val="22"/>
                <w:szCs w:val="22"/>
              </w:rPr>
            </w:pPr>
            <w:r>
              <w:rPr>
                <w:rFonts w:ascii="Century Gothic" w:hAnsi="Century Gothic"/>
                <w:sz w:val="22"/>
                <w:szCs w:val="22"/>
              </w:rPr>
              <w:t xml:space="preserve">Required for Object </w:t>
            </w:r>
            <w:r w:rsidR="00322FA0">
              <w:rPr>
                <w:rFonts w:ascii="Century Gothic" w:hAnsi="Century Gothic"/>
                <w:sz w:val="22"/>
                <w:szCs w:val="22"/>
              </w:rPr>
              <w:t>Freeze</w:t>
            </w:r>
          </w:p>
        </w:tc>
      </w:tr>
      <w:tr w:rsidR="00422537" w14:paraId="1B9CC096" w14:textId="77777777" w:rsidTr="000E0681">
        <w:tc>
          <w:tcPr>
            <w:tcW w:w="3231" w:type="dxa"/>
          </w:tcPr>
          <w:p w14:paraId="19173854" w14:textId="77777777" w:rsidR="00422537" w:rsidRDefault="003C37B1" w:rsidP="00422537">
            <w:pPr>
              <w:tabs>
                <w:tab w:val="left" w:pos="-720"/>
              </w:tabs>
              <w:suppressAutoHyphens/>
              <w:rPr>
                <w:rFonts w:ascii="Century Gothic" w:hAnsi="Century Gothic"/>
                <w:sz w:val="22"/>
                <w:szCs w:val="22"/>
              </w:rPr>
            </w:pPr>
            <w:r>
              <w:rPr>
                <w:rFonts w:ascii="Century Gothic" w:hAnsi="Century Gothic"/>
                <w:sz w:val="22"/>
                <w:szCs w:val="22"/>
              </w:rPr>
              <w:t>SW Contractor</w:t>
            </w:r>
          </w:p>
        </w:tc>
        <w:tc>
          <w:tcPr>
            <w:tcW w:w="4797" w:type="dxa"/>
          </w:tcPr>
          <w:p w14:paraId="2AD8BDB7" w14:textId="77777777" w:rsidR="003C37B1" w:rsidRDefault="000E0681" w:rsidP="003C37B1">
            <w:pPr>
              <w:pStyle w:val="ListParagraph"/>
              <w:numPr>
                <w:ilvl w:val="0"/>
                <w:numId w:val="20"/>
              </w:numPr>
              <w:tabs>
                <w:tab w:val="left" w:pos="-720"/>
              </w:tabs>
              <w:suppressAutoHyphens/>
              <w:jc w:val="both"/>
              <w:rPr>
                <w:rFonts w:ascii="Century Gothic" w:hAnsi="Century Gothic"/>
                <w:sz w:val="22"/>
                <w:szCs w:val="22"/>
              </w:rPr>
            </w:pPr>
            <w:r>
              <w:rPr>
                <w:rFonts w:ascii="Century Gothic" w:hAnsi="Century Gothic"/>
                <w:sz w:val="22"/>
                <w:szCs w:val="22"/>
              </w:rPr>
              <w:t xml:space="preserve">As outlined in project </w:t>
            </w:r>
            <w:r w:rsidR="002F38EB">
              <w:rPr>
                <w:rFonts w:ascii="Century Gothic" w:hAnsi="Century Gothic"/>
                <w:sz w:val="22"/>
                <w:szCs w:val="22"/>
              </w:rPr>
              <w:t>requirements</w:t>
            </w:r>
          </w:p>
          <w:p w14:paraId="57F2EF18" w14:textId="77777777" w:rsidR="00432627" w:rsidRDefault="00432627" w:rsidP="003C37B1">
            <w:pPr>
              <w:pStyle w:val="ListParagraph"/>
              <w:numPr>
                <w:ilvl w:val="0"/>
                <w:numId w:val="20"/>
              </w:numPr>
              <w:tabs>
                <w:tab w:val="left" w:pos="-720"/>
              </w:tabs>
              <w:suppressAutoHyphens/>
              <w:jc w:val="both"/>
              <w:rPr>
                <w:rFonts w:ascii="Century Gothic" w:hAnsi="Century Gothic"/>
                <w:sz w:val="22"/>
                <w:szCs w:val="22"/>
              </w:rPr>
            </w:pPr>
            <w:r>
              <w:rPr>
                <w:rFonts w:ascii="Century Gothic" w:hAnsi="Century Gothic"/>
                <w:sz w:val="22"/>
                <w:szCs w:val="22"/>
              </w:rPr>
              <w:t>Upon demand</w:t>
            </w:r>
          </w:p>
          <w:p w14:paraId="1DCB4EDA" w14:textId="77777777" w:rsidR="00422537" w:rsidRDefault="00432627" w:rsidP="00C55824">
            <w:pPr>
              <w:pStyle w:val="ListParagraph"/>
              <w:numPr>
                <w:ilvl w:val="0"/>
                <w:numId w:val="20"/>
              </w:numPr>
              <w:tabs>
                <w:tab w:val="left" w:pos="-720"/>
              </w:tabs>
              <w:suppressAutoHyphens/>
              <w:jc w:val="both"/>
              <w:rPr>
                <w:rFonts w:ascii="Century Gothic" w:hAnsi="Century Gothic"/>
                <w:sz w:val="22"/>
                <w:szCs w:val="22"/>
              </w:rPr>
            </w:pPr>
            <w:r>
              <w:rPr>
                <w:rFonts w:ascii="Century Gothic" w:hAnsi="Century Gothic"/>
                <w:sz w:val="22"/>
                <w:szCs w:val="22"/>
              </w:rPr>
              <w:t>Required for Object Freeze</w:t>
            </w:r>
          </w:p>
        </w:tc>
      </w:tr>
    </w:tbl>
    <w:p w14:paraId="67950797" w14:textId="77777777" w:rsidR="00322FA0" w:rsidRDefault="00322FA0" w:rsidP="00322FA0">
      <w:pPr>
        <w:tabs>
          <w:tab w:val="left" w:pos="-720"/>
        </w:tabs>
        <w:suppressAutoHyphens/>
        <w:spacing w:after="0" w:line="240" w:lineRule="auto"/>
        <w:ind w:left="792"/>
        <w:rPr>
          <w:rFonts w:ascii="Century Gothic" w:eastAsia="Times New Roman" w:hAnsi="Century Gothic" w:cs="Times New Roman"/>
          <w:sz w:val="22"/>
          <w:szCs w:val="22"/>
        </w:rPr>
      </w:pPr>
    </w:p>
    <w:p w14:paraId="5B512889" w14:textId="77777777" w:rsidR="000E0681" w:rsidRDefault="00C55824" w:rsidP="00C55824">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2.2.1</w:t>
      </w:r>
      <w:r>
        <w:rPr>
          <w:rFonts w:ascii="Century Gothic" w:eastAsia="Times New Roman" w:hAnsi="Century Gothic" w:cs="Times New Roman"/>
          <w:sz w:val="22"/>
          <w:szCs w:val="22"/>
        </w:rPr>
        <w:tab/>
      </w:r>
      <w:r w:rsidR="000E0681">
        <w:rPr>
          <w:rFonts w:ascii="Century Gothic" w:eastAsia="Times New Roman" w:hAnsi="Century Gothic" w:cs="Times New Roman"/>
          <w:sz w:val="22"/>
          <w:szCs w:val="22"/>
        </w:rPr>
        <w:t xml:space="preserve">For project work a schedule will be agreed upon between the project lead and the software developer as to the frequency of code reviews performed. </w:t>
      </w:r>
    </w:p>
    <w:p w14:paraId="538CF333" w14:textId="77777777" w:rsidR="000E0681" w:rsidRDefault="000E0681" w:rsidP="000E0681">
      <w:pPr>
        <w:tabs>
          <w:tab w:val="left" w:pos="-720"/>
        </w:tabs>
        <w:suppressAutoHyphens/>
        <w:spacing w:after="0" w:line="240" w:lineRule="auto"/>
        <w:ind w:left="720"/>
        <w:rPr>
          <w:rFonts w:ascii="Century Gothic" w:eastAsia="Times New Roman" w:hAnsi="Century Gothic" w:cs="Times New Roman"/>
          <w:sz w:val="22"/>
          <w:szCs w:val="22"/>
        </w:rPr>
      </w:pPr>
    </w:p>
    <w:p w14:paraId="615AC6CA" w14:textId="77777777" w:rsidR="000E0681" w:rsidRDefault="00C55824" w:rsidP="00212B55">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2.2.1.1</w:t>
      </w:r>
      <w:r>
        <w:rPr>
          <w:rFonts w:ascii="Century Gothic" w:eastAsia="Times New Roman" w:hAnsi="Century Gothic" w:cs="Times New Roman"/>
          <w:sz w:val="22"/>
          <w:szCs w:val="22"/>
        </w:rPr>
        <w:tab/>
      </w:r>
      <w:r w:rsidR="000E0681">
        <w:rPr>
          <w:rFonts w:ascii="Century Gothic" w:eastAsia="Times New Roman" w:hAnsi="Century Gothic" w:cs="Times New Roman"/>
          <w:sz w:val="22"/>
          <w:szCs w:val="22"/>
        </w:rPr>
        <w:t>Factors that should be considered when defining this schedule may include</w:t>
      </w:r>
      <w:r>
        <w:rPr>
          <w:rFonts w:ascii="Century Gothic" w:eastAsia="Times New Roman" w:hAnsi="Century Gothic" w:cs="Times New Roman"/>
          <w:sz w:val="22"/>
          <w:szCs w:val="22"/>
        </w:rPr>
        <w:t>:</w:t>
      </w:r>
    </w:p>
    <w:p w14:paraId="7289165C" w14:textId="77777777" w:rsidR="000E0681" w:rsidRDefault="000E0681" w:rsidP="00212B55">
      <w:pPr>
        <w:numPr>
          <w:ilvl w:val="7"/>
          <w:numId w:val="13"/>
        </w:numPr>
        <w:tabs>
          <w:tab w:val="left" w:pos="-720"/>
          <w:tab w:val="left" w:pos="2160"/>
        </w:tabs>
        <w:suppressAutoHyphens/>
        <w:spacing w:after="0" w:line="240" w:lineRule="auto"/>
        <w:ind w:left="3240" w:hanging="360"/>
        <w:rPr>
          <w:rFonts w:ascii="Century Gothic" w:eastAsia="Times New Roman" w:hAnsi="Century Gothic" w:cs="Times New Roman"/>
          <w:sz w:val="22"/>
          <w:szCs w:val="22"/>
        </w:rPr>
      </w:pPr>
      <w:r>
        <w:rPr>
          <w:rFonts w:ascii="Century Gothic" w:eastAsia="Times New Roman" w:hAnsi="Century Gothic" w:cs="Times New Roman"/>
          <w:sz w:val="22"/>
          <w:szCs w:val="22"/>
        </w:rPr>
        <w:t>Complexity of the project</w:t>
      </w:r>
    </w:p>
    <w:p w14:paraId="102BC59B" w14:textId="77777777" w:rsidR="000E0681" w:rsidRDefault="000E0681" w:rsidP="00212B55">
      <w:pPr>
        <w:numPr>
          <w:ilvl w:val="7"/>
          <w:numId w:val="13"/>
        </w:numPr>
        <w:tabs>
          <w:tab w:val="left" w:pos="-720"/>
        </w:tabs>
        <w:suppressAutoHyphens/>
        <w:spacing w:after="0" w:line="240" w:lineRule="auto"/>
        <w:ind w:left="3240" w:hanging="360"/>
        <w:rPr>
          <w:rFonts w:ascii="Century Gothic" w:eastAsia="Times New Roman" w:hAnsi="Century Gothic" w:cs="Times New Roman"/>
          <w:sz w:val="22"/>
          <w:szCs w:val="22"/>
        </w:rPr>
      </w:pPr>
      <w:r>
        <w:rPr>
          <w:rFonts w:ascii="Century Gothic" w:eastAsia="Times New Roman" w:hAnsi="Century Gothic" w:cs="Times New Roman"/>
          <w:sz w:val="22"/>
          <w:szCs w:val="22"/>
        </w:rPr>
        <w:t>Risk factors defined in risk assessment</w:t>
      </w:r>
    </w:p>
    <w:p w14:paraId="7A487A49" w14:textId="77777777" w:rsidR="000E0681" w:rsidRDefault="000E0681" w:rsidP="00212B55">
      <w:pPr>
        <w:numPr>
          <w:ilvl w:val="7"/>
          <w:numId w:val="13"/>
        </w:numPr>
        <w:tabs>
          <w:tab w:val="left" w:pos="-720"/>
        </w:tabs>
        <w:suppressAutoHyphens/>
        <w:spacing w:after="0" w:line="240" w:lineRule="auto"/>
        <w:ind w:left="3240" w:hanging="360"/>
        <w:rPr>
          <w:rFonts w:ascii="Century Gothic" w:eastAsia="Times New Roman" w:hAnsi="Century Gothic" w:cs="Times New Roman"/>
          <w:sz w:val="22"/>
          <w:szCs w:val="22"/>
        </w:rPr>
      </w:pPr>
      <w:r>
        <w:rPr>
          <w:rFonts w:ascii="Century Gothic" w:eastAsia="Times New Roman" w:hAnsi="Century Gothic" w:cs="Times New Roman"/>
          <w:sz w:val="22"/>
          <w:szCs w:val="22"/>
        </w:rPr>
        <w:t>Location of the development (off-site vs on-site)</w:t>
      </w:r>
    </w:p>
    <w:p w14:paraId="49883E73" w14:textId="77777777" w:rsidR="000E0681" w:rsidRDefault="000E0681" w:rsidP="00212B55">
      <w:pPr>
        <w:numPr>
          <w:ilvl w:val="7"/>
          <w:numId w:val="13"/>
        </w:numPr>
        <w:tabs>
          <w:tab w:val="left" w:pos="-720"/>
        </w:tabs>
        <w:suppressAutoHyphens/>
        <w:spacing w:after="0" w:line="240" w:lineRule="auto"/>
        <w:ind w:left="3240" w:hanging="360"/>
        <w:rPr>
          <w:rFonts w:ascii="Century Gothic" w:eastAsia="Times New Roman" w:hAnsi="Century Gothic" w:cs="Times New Roman"/>
          <w:sz w:val="22"/>
          <w:szCs w:val="22"/>
        </w:rPr>
      </w:pPr>
      <w:r>
        <w:rPr>
          <w:rFonts w:ascii="Century Gothic" w:eastAsia="Times New Roman" w:hAnsi="Century Gothic" w:cs="Times New Roman"/>
          <w:sz w:val="22"/>
          <w:szCs w:val="22"/>
        </w:rPr>
        <w:t>Experience of the software developer</w:t>
      </w:r>
    </w:p>
    <w:p w14:paraId="0AD0AC67" w14:textId="77777777" w:rsidR="000E0681" w:rsidRDefault="000E0681" w:rsidP="00212B55">
      <w:pPr>
        <w:numPr>
          <w:ilvl w:val="7"/>
          <w:numId w:val="13"/>
        </w:numPr>
        <w:tabs>
          <w:tab w:val="left" w:pos="-720"/>
        </w:tabs>
        <w:suppressAutoHyphens/>
        <w:spacing w:after="0" w:line="240" w:lineRule="auto"/>
        <w:ind w:left="3240" w:hanging="360"/>
        <w:rPr>
          <w:rFonts w:ascii="Century Gothic" w:eastAsia="Times New Roman" w:hAnsi="Century Gothic" w:cs="Times New Roman"/>
          <w:sz w:val="22"/>
          <w:szCs w:val="22"/>
        </w:rPr>
      </w:pPr>
      <w:r>
        <w:rPr>
          <w:rFonts w:ascii="Century Gothic" w:eastAsia="Times New Roman" w:hAnsi="Century Gothic" w:cs="Times New Roman"/>
          <w:sz w:val="22"/>
          <w:szCs w:val="22"/>
        </w:rPr>
        <w:t>Performance history with vendor</w:t>
      </w:r>
    </w:p>
    <w:p w14:paraId="0272B11B" w14:textId="77777777" w:rsidR="000E0681" w:rsidRDefault="000E0681" w:rsidP="000E0681">
      <w:pPr>
        <w:tabs>
          <w:tab w:val="left" w:pos="-720"/>
        </w:tabs>
        <w:suppressAutoHyphens/>
        <w:spacing w:after="0" w:line="240" w:lineRule="auto"/>
        <w:ind w:left="2790"/>
        <w:rPr>
          <w:rFonts w:ascii="Century Gothic" w:eastAsia="Times New Roman" w:hAnsi="Century Gothic" w:cs="Times New Roman"/>
          <w:sz w:val="22"/>
          <w:szCs w:val="22"/>
        </w:rPr>
      </w:pPr>
    </w:p>
    <w:p w14:paraId="05010971" w14:textId="77777777" w:rsidR="000E0681" w:rsidRDefault="00212B55" w:rsidP="00212B55">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2.2.1.2</w:t>
      </w:r>
      <w:r>
        <w:rPr>
          <w:rFonts w:ascii="Century Gothic" w:eastAsia="Times New Roman" w:hAnsi="Century Gothic" w:cs="Times New Roman"/>
          <w:sz w:val="22"/>
          <w:szCs w:val="22"/>
        </w:rPr>
        <w:tab/>
      </w:r>
      <w:r w:rsidR="000E0681">
        <w:rPr>
          <w:rFonts w:ascii="Century Gothic" w:eastAsia="Times New Roman" w:hAnsi="Century Gothic" w:cs="Times New Roman"/>
          <w:sz w:val="22"/>
          <w:szCs w:val="22"/>
        </w:rPr>
        <w:t>An example of a code review</w:t>
      </w:r>
      <w:r>
        <w:rPr>
          <w:rFonts w:ascii="Century Gothic" w:eastAsia="Times New Roman" w:hAnsi="Century Gothic" w:cs="Times New Roman"/>
          <w:sz w:val="22"/>
          <w:szCs w:val="22"/>
        </w:rPr>
        <w:t xml:space="preserve"> schedule might be defined as:</w:t>
      </w:r>
    </w:p>
    <w:p w14:paraId="5C89486A" w14:textId="77777777" w:rsidR="00212B55" w:rsidRDefault="00212B55" w:rsidP="000E0681">
      <w:pPr>
        <w:tabs>
          <w:tab w:val="left" w:pos="-720"/>
        </w:tabs>
        <w:suppressAutoHyphens/>
        <w:spacing w:after="0" w:line="240" w:lineRule="auto"/>
        <w:rPr>
          <w:rFonts w:ascii="Century Gothic" w:eastAsia="Times New Roman" w:hAnsi="Century Gothic" w:cs="Times New Roman"/>
          <w:sz w:val="22"/>
          <w:szCs w:val="22"/>
        </w:rPr>
      </w:pPr>
    </w:p>
    <w:tbl>
      <w:tblPr>
        <w:tblStyle w:val="TableGrid"/>
        <w:tblW w:w="3152" w:type="dxa"/>
        <w:jc w:val="center"/>
        <w:tblLook w:val="04A0" w:firstRow="1" w:lastRow="0" w:firstColumn="1" w:lastColumn="0" w:noHBand="0" w:noVBand="1"/>
      </w:tblPr>
      <w:tblGrid>
        <w:gridCol w:w="3152"/>
      </w:tblGrid>
      <w:tr w:rsidR="000E0681" w14:paraId="771585F1" w14:textId="77777777" w:rsidTr="00212B55">
        <w:trPr>
          <w:jc w:val="center"/>
        </w:trPr>
        <w:tc>
          <w:tcPr>
            <w:tcW w:w="3152" w:type="dxa"/>
            <w:vAlign w:val="center"/>
          </w:tcPr>
          <w:p w14:paraId="19AC03AB" w14:textId="77777777" w:rsidR="000E0681" w:rsidRDefault="002F38EB" w:rsidP="000E0681">
            <w:pPr>
              <w:tabs>
                <w:tab w:val="left" w:pos="-720"/>
              </w:tabs>
              <w:suppressAutoHyphens/>
              <w:jc w:val="center"/>
              <w:rPr>
                <w:rFonts w:ascii="Century Gothic" w:hAnsi="Century Gothic"/>
                <w:sz w:val="22"/>
                <w:szCs w:val="22"/>
              </w:rPr>
            </w:pPr>
            <w:r>
              <w:rPr>
                <w:rFonts w:ascii="Century Gothic" w:hAnsi="Century Gothic"/>
                <w:sz w:val="22"/>
                <w:szCs w:val="22"/>
              </w:rPr>
              <w:t>10</w:t>
            </w:r>
            <w:r w:rsidR="000E0681">
              <w:rPr>
                <w:rFonts w:ascii="Century Gothic" w:hAnsi="Century Gothic"/>
                <w:sz w:val="22"/>
                <w:szCs w:val="22"/>
              </w:rPr>
              <w:t>% of project work</w:t>
            </w:r>
          </w:p>
        </w:tc>
      </w:tr>
      <w:tr w:rsidR="000E0681" w14:paraId="64E42E2B" w14:textId="77777777" w:rsidTr="00212B55">
        <w:trPr>
          <w:jc w:val="center"/>
        </w:trPr>
        <w:tc>
          <w:tcPr>
            <w:tcW w:w="3152" w:type="dxa"/>
          </w:tcPr>
          <w:p w14:paraId="0FC0720E" w14:textId="77777777" w:rsidR="000E0681" w:rsidRDefault="000E0681" w:rsidP="000E0681">
            <w:pPr>
              <w:tabs>
                <w:tab w:val="left" w:pos="-720"/>
              </w:tabs>
              <w:suppressAutoHyphens/>
              <w:jc w:val="center"/>
              <w:rPr>
                <w:rFonts w:ascii="Century Gothic" w:hAnsi="Century Gothic"/>
                <w:sz w:val="22"/>
                <w:szCs w:val="22"/>
              </w:rPr>
            </w:pPr>
            <w:r>
              <w:rPr>
                <w:rFonts w:ascii="Century Gothic" w:hAnsi="Century Gothic"/>
                <w:sz w:val="22"/>
                <w:szCs w:val="22"/>
              </w:rPr>
              <w:t>50% of project work</w:t>
            </w:r>
          </w:p>
        </w:tc>
      </w:tr>
      <w:tr w:rsidR="000E0681" w14:paraId="4FED602E" w14:textId="77777777" w:rsidTr="00212B55">
        <w:trPr>
          <w:jc w:val="center"/>
        </w:trPr>
        <w:tc>
          <w:tcPr>
            <w:tcW w:w="3152" w:type="dxa"/>
          </w:tcPr>
          <w:p w14:paraId="20CC1279" w14:textId="77777777" w:rsidR="000E0681" w:rsidRDefault="000E0681" w:rsidP="000E0681">
            <w:pPr>
              <w:tabs>
                <w:tab w:val="left" w:pos="-720"/>
              </w:tabs>
              <w:suppressAutoHyphens/>
              <w:jc w:val="center"/>
              <w:rPr>
                <w:rFonts w:ascii="Century Gothic" w:hAnsi="Century Gothic"/>
                <w:sz w:val="22"/>
                <w:szCs w:val="22"/>
              </w:rPr>
            </w:pPr>
            <w:r>
              <w:rPr>
                <w:rFonts w:ascii="Century Gothic" w:hAnsi="Century Gothic"/>
                <w:sz w:val="22"/>
                <w:szCs w:val="22"/>
              </w:rPr>
              <w:t>75% of project work</w:t>
            </w:r>
          </w:p>
        </w:tc>
      </w:tr>
      <w:tr w:rsidR="000E0681" w14:paraId="043A90F0" w14:textId="77777777" w:rsidTr="00212B55">
        <w:trPr>
          <w:jc w:val="center"/>
        </w:trPr>
        <w:tc>
          <w:tcPr>
            <w:tcW w:w="3152" w:type="dxa"/>
          </w:tcPr>
          <w:p w14:paraId="608FB5B3" w14:textId="77777777" w:rsidR="000E0681" w:rsidRDefault="000E0681" w:rsidP="000E0681">
            <w:pPr>
              <w:tabs>
                <w:tab w:val="left" w:pos="-720"/>
              </w:tabs>
              <w:suppressAutoHyphens/>
              <w:jc w:val="center"/>
              <w:rPr>
                <w:rFonts w:ascii="Century Gothic" w:hAnsi="Century Gothic"/>
                <w:sz w:val="22"/>
                <w:szCs w:val="22"/>
              </w:rPr>
            </w:pPr>
            <w:r>
              <w:rPr>
                <w:rFonts w:ascii="Century Gothic" w:hAnsi="Century Gothic"/>
                <w:sz w:val="22"/>
                <w:szCs w:val="22"/>
              </w:rPr>
              <w:t>100% of project work</w:t>
            </w:r>
          </w:p>
        </w:tc>
      </w:tr>
    </w:tbl>
    <w:p w14:paraId="55D6F2CB" w14:textId="77777777" w:rsidR="000E0681" w:rsidRDefault="000E0681" w:rsidP="000E0681">
      <w:pPr>
        <w:tabs>
          <w:tab w:val="left" w:pos="-720"/>
        </w:tabs>
        <w:suppressAutoHyphens/>
        <w:spacing w:after="0" w:line="240" w:lineRule="auto"/>
        <w:rPr>
          <w:rFonts w:ascii="Century Gothic" w:eastAsia="Times New Roman" w:hAnsi="Century Gothic" w:cs="Times New Roman"/>
          <w:sz w:val="22"/>
          <w:szCs w:val="22"/>
        </w:rPr>
      </w:pPr>
    </w:p>
    <w:p w14:paraId="322D4B03" w14:textId="77777777" w:rsidR="00422537" w:rsidRDefault="00212B55"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2.3</w:t>
      </w:r>
      <w:r>
        <w:rPr>
          <w:rFonts w:ascii="Century Gothic" w:eastAsia="Times New Roman" w:hAnsi="Century Gothic" w:cs="Times New Roman"/>
          <w:sz w:val="22"/>
          <w:szCs w:val="22"/>
        </w:rPr>
        <w:tab/>
      </w:r>
      <w:r w:rsidR="00422537">
        <w:rPr>
          <w:rFonts w:ascii="Century Gothic" w:eastAsia="Times New Roman" w:hAnsi="Century Gothic" w:cs="Times New Roman"/>
          <w:sz w:val="22"/>
          <w:szCs w:val="22"/>
        </w:rPr>
        <w:t xml:space="preserve">The code review shall be performed by a subject matter expert (SME) other than the original author of the software being reviewed. </w:t>
      </w:r>
    </w:p>
    <w:p w14:paraId="0EA36FD6" w14:textId="77777777" w:rsidR="00422537" w:rsidRDefault="00422537"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p>
    <w:p w14:paraId="2F060BA2" w14:textId="77777777" w:rsidR="00A27E5A" w:rsidRDefault="00212B55"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2.4</w:t>
      </w:r>
      <w:r>
        <w:rPr>
          <w:rFonts w:ascii="Century Gothic" w:eastAsia="Times New Roman" w:hAnsi="Century Gothic" w:cs="Times New Roman"/>
          <w:sz w:val="22"/>
          <w:szCs w:val="22"/>
        </w:rPr>
        <w:tab/>
      </w:r>
      <w:r w:rsidR="00F11C25">
        <w:rPr>
          <w:rFonts w:ascii="Century Gothic" w:eastAsia="Times New Roman" w:hAnsi="Century Gothic" w:cs="Times New Roman"/>
          <w:sz w:val="22"/>
          <w:szCs w:val="22"/>
        </w:rPr>
        <w:t xml:space="preserve">Before a code review is to be conducted, the </w:t>
      </w:r>
      <w:r w:rsidR="00A27E5A">
        <w:rPr>
          <w:rFonts w:ascii="Century Gothic" w:eastAsia="Times New Roman" w:hAnsi="Century Gothic" w:cs="Times New Roman"/>
          <w:sz w:val="22"/>
          <w:szCs w:val="22"/>
        </w:rPr>
        <w:t>SME</w:t>
      </w:r>
      <w:r w:rsidR="00F11C25">
        <w:rPr>
          <w:rFonts w:ascii="Century Gothic" w:eastAsia="Times New Roman" w:hAnsi="Century Gothic" w:cs="Times New Roman"/>
          <w:sz w:val="22"/>
          <w:szCs w:val="22"/>
        </w:rPr>
        <w:t xml:space="preserve"> is to review the user requirements associated with the software project</w:t>
      </w:r>
      <w:r w:rsidR="00432627">
        <w:rPr>
          <w:rFonts w:ascii="Century Gothic" w:eastAsia="Times New Roman" w:hAnsi="Century Gothic" w:cs="Times New Roman"/>
          <w:sz w:val="22"/>
          <w:szCs w:val="22"/>
        </w:rPr>
        <w:t xml:space="preserve"> </w:t>
      </w:r>
      <w:r w:rsidR="00A27E5A">
        <w:rPr>
          <w:rFonts w:ascii="Century Gothic" w:eastAsia="Times New Roman" w:hAnsi="Century Gothic" w:cs="Times New Roman"/>
          <w:sz w:val="22"/>
          <w:szCs w:val="22"/>
        </w:rPr>
        <w:t xml:space="preserve">in order to determine if the code can support, in a general sense, the requirements outlined. </w:t>
      </w:r>
    </w:p>
    <w:p w14:paraId="15F903BF" w14:textId="2F80EC02" w:rsidR="006A130C" w:rsidRDefault="006A130C" w:rsidP="006A130C">
      <w:pPr>
        <w:tabs>
          <w:tab w:val="left" w:pos="-720"/>
        </w:tabs>
        <w:suppressAutoHyphens/>
        <w:spacing w:after="0" w:line="240" w:lineRule="auto"/>
        <w:ind w:left="792"/>
        <w:rPr>
          <w:rFonts w:ascii="Century Gothic" w:eastAsia="Times New Roman" w:hAnsi="Century Gothic" w:cs="Times New Roman"/>
          <w:sz w:val="22"/>
          <w:szCs w:val="22"/>
        </w:rPr>
      </w:pPr>
    </w:p>
    <w:p w14:paraId="7CE17439" w14:textId="77777777" w:rsidR="000D40E5" w:rsidRDefault="000D40E5" w:rsidP="000D40E5">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2.4.1</w:t>
      </w:r>
      <w:r>
        <w:rPr>
          <w:rFonts w:ascii="Century Gothic" w:eastAsia="Times New Roman" w:hAnsi="Century Gothic" w:cs="Times New Roman"/>
          <w:sz w:val="22"/>
          <w:szCs w:val="22"/>
        </w:rPr>
        <w:tab/>
      </w:r>
      <w:r>
        <w:rPr>
          <w:rFonts w:ascii="Century Gothic" w:eastAsia="Times New Roman" w:hAnsi="Century Gothic" w:cs="Times New Roman"/>
          <w:sz w:val="22"/>
          <w:szCs w:val="22"/>
        </w:rPr>
        <w:t>The code review requestor will provide a list of the user requirements needing reviews as specified in the code review form #xxx-xxx-xxxxx.</w:t>
      </w:r>
    </w:p>
    <w:p w14:paraId="7FEAC715" w14:textId="77777777" w:rsidR="000D40E5" w:rsidRPr="003E6A2F" w:rsidRDefault="000D40E5" w:rsidP="006A130C">
      <w:pPr>
        <w:tabs>
          <w:tab w:val="left" w:pos="-720"/>
        </w:tabs>
        <w:suppressAutoHyphens/>
        <w:spacing w:after="0" w:line="240" w:lineRule="auto"/>
        <w:ind w:left="792"/>
        <w:rPr>
          <w:rFonts w:ascii="Century Gothic" w:eastAsia="Times New Roman" w:hAnsi="Century Gothic" w:cs="Times New Roman"/>
          <w:sz w:val="22"/>
          <w:szCs w:val="22"/>
        </w:rPr>
      </w:pPr>
    </w:p>
    <w:p w14:paraId="0D116B37" w14:textId="2B282F6A" w:rsidR="00203292" w:rsidRDefault="00212B55" w:rsidP="00212B55">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2.4.</w:t>
      </w:r>
      <w:r w:rsidR="000D40E5">
        <w:rPr>
          <w:rFonts w:ascii="Century Gothic" w:eastAsia="Times New Roman" w:hAnsi="Century Gothic" w:cs="Times New Roman"/>
          <w:sz w:val="22"/>
          <w:szCs w:val="22"/>
        </w:rPr>
        <w:t>2</w:t>
      </w:r>
      <w:r>
        <w:rPr>
          <w:rFonts w:ascii="Century Gothic" w:eastAsia="Times New Roman" w:hAnsi="Century Gothic" w:cs="Times New Roman"/>
          <w:sz w:val="22"/>
          <w:szCs w:val="22"/>
        </w:rPr>
        <w:tab/>
      </w:r>
      <w:r w:rsidR="00337794">
        <w:rPr>
          <w:rFonts w:ascii="Century Gothic" w:eastAsia="Times New Roman" w:hAnsi="Century Gothic" w:cs="Times New Roman"/>
          <w:sz w:val="22"/>
          <w:szCs w:val="22"/>
        </w:rPr>
        <w:t xml:space="preserve">As </w:t>
      </w:r>
      <w:r w:rsidR="006A130C">
        <w:rPr>
          <w:rFonts w:ascii="Century Gothic" w:eastAsia="Times New Roman" w:hAnsi="Century Gothic" w:cs="Times New Roman"/>
          <w:sz w:val="22"/>
          <w:szCs w:val="22"/>
        </w:rPr>
        <w:t xml:space="preserve">a </w:t>
      </w:r>
      <w:r w:rsidR="00337794">
        <w:rPr>
          <w:rFonts w:ascii="Century Gothic" w:eastAsia="Times New Roman" w:hAnsi="Century Gothic" w:cs="Times New Roman"/>
          <w:sz w:val="22"/>
          <w:szCs w:val="22"/>
        </w:rPr>
        <w:t>code review does not involve testing of the software</w:t>
      </w:r>
      <w:r w:rsidR="006A130C">
        <w:rPr>
          <w:rFonts w:ascii="Century Gothic" w:eastAsia="Times New Roman" w:hAnsi="Century Gothic" w:cs="Times New Roman"/>
          <w:sz w:val="22"/>
          <w:szCs w:val="22"/>
        </w:rPr>
        <w:t xml:space="preserve">, only a cursory check of user </w:t>
      </w:r>
      <w:r w:rsidR="00337794">
        <w:rPr>
          <w:rFonts w:ascii="Century Gothic" w:eastAsia="Times New Roman" w:hAnsi="Century Gothic" w:cs="Times New Roman"/>
          <w:sz w:val="22"/>
          <w:szCs w:val="22"/>
        </w:rPr>
        <w:t xml:space="preserve">requirement </w:t>
      </w:r>
      <w:r w:rsidR="006A130C">
        <w:rPr>
          <w:rFonts w:ascii="Century Gothic" w:eastAsia="Times New Roman" w:hAnsi="Century Gothic" w:cs="Times New Roman"/>
          <w:sz w:val="22"/>
          <w:szCs w:val="22"/>
        </w:rPr>
        <w:t>scope</w:t>
      </w:r>
      <w:r w:rsidR="00337794">
        <w:rPr>
          <w:rFonts w:ascii="Century Gothic" w:eastAsia="Times New Roman" w:hAnsi="Century Gothic" w:cs="Times New Roman"/>
          <w:sz w:val="22"/>
          <w:szCs w:val="22"/>
        </w:rPr>
        <w:t xml:space="preserve"> will be conducted.</w:t>
      </w:r>
    </w:p>
    <w:p w14:paraId="704AD2A0" w14:textId="77777777" w:rsidR="006A130C" w:rsidRDefault="006A130C" w:rsidP="006A130C">
      <w:pPr>
        <w:tabs>
          <w:tab w:val="left" w:pos="-720"/>
        </w:tabs>
        <w:suppressAutoHyphens/>
        <w:spacing w:after="0" w:line="240" w:lineRule="auto"/>
        <w:ind w:left="1224"/>
        <w:rPr>
          <w:rFonts w:ascii="Century Gothic" w:eastAsia="Times New Roman" w:hAnsi="Century Gothic" w:cs="Times New Roman"/>
          <w:sz w:val="22"/>
          <w:szCs w:val="22"/>
        </w:rPr>
      </w:pPr>
    </w:p>
    <w:p w14:paraId="017F466E" w14:textId="77777777" w:rsidR="00203292" w:rsidRDefault="00212B55" w:rsidP="00212B55">
      <w:pPr>
        <w:tabs>
          <w:tab w:val="left" w:pos="-720"/>
          <w:tab w:val="left" w:pos="2160"/>
        </w:tabs>
        <w:suppressAutoHyphens/>
        <w:spacing w:after="0" w:line="240" w:lineRule="auto"/>
        <w:ind w:left="3600" w:hanging="3600"/>
        <w:rPr>
          <w:rFonts w:ascii="Century Gothic" w:eastAsia="Times New Roman" w:hAnsi="Century Gothic" w:cs="Times New Roman"/>
          <w:sz w:val="22"/>
          <w:szCs w:val="22"/>
        </w:rPr>
      </w:pPr>
      <w:r>
        <w:rPr>
          <w:rFonts w:ascii="Century Gothic" w:eastAsia="Times New Roman" w:hAnsi="Century Gothic" w:cs="Times New Roman"/>
          <w:b/>
          <w:sz w:val="22"/>
          <w:szCs w:val="22"/>
        </w:rPr>
        <w:tab/>
      </w:r>
      <w:r w:rsidR="00203292" w:rsidRPr="00212B55">
        <w:rPr>
          <w:rFonts w:ascii="Century Gothic" w:eastAsia="Times New Roman" w:hAnsi="Century Gothic" w:cs="Times New Roman"/>
          <w:b/>
          <w:i/>
          <w:sz w:val="22"/>
          <w:szCs w:val="22"/>
        </w:rPr>
        <w:t>Ex</w:t>
      </w:r>
      <w:r w:rsidRPr="00212B55">
        <w:rPr>
          <w:rFonts w:ascii="Century Gothic" w:eastAsia="Times New Roman" w:hAnsi="Century Gothic" w:cs="Times New Roman"/>
          <w:b/>
          <w:i/>
          <w:sz w:val="22"/>
          <w:szCs w:val="22"/>
        </w:rPr>
        <w:t>ample</w:t>
      </w:r>
      <w:r w:rsidR="00203292" w:rsidRPr="00212B55">
        <w:rPr>
          <w:rFonts w:ascii="Century Gothic" w:eastAsia="Times New Roman" w:hAnsi="Century Gothic" w:cs="Times New Roman"/>
          <w:i/>
          <w:sz w:val="22"/>
          <w:szCs w:val="22"/>
        </w:rPr>
        <w:t>:</w:t>
      </w:r>
      <w:r w:rsidR="00203292">
        <w:rPr>
          <w:rFonts w:ascii="Century Gothic" w:eastAsia="Times New Roman" w:hAnsi="Century Gothic" w:cs="Times New Roman"/>
          <w:sz w:val="22"/>
          <w:szCs w:val="22"/>
        </w:rPr>
        <w:t xml:space="preserve"> </w:t>
      </w:r>
      <w:r>
        <w:rPr>
          <w:rFonts w:ascii="Century Gothic" w:eastAsia="Times New Roman" w:hAnsi="Century Gothic" w:cs="Times New Roman"/>
          <w:sz w:val="22"/>
          <w:szCs w:val="22"/>
        </w:rPr>
        <w:tab/>
      </w:r>
      <w:r w:rsidR="00203292">
        <w:rPr>
          <w:rFonts w:ascii="Century Gothic" w:eastAsia="Times New Roman" w:hAnsi="Century Gothic" w:cs="Times New Roman"/>
          <w:sz w:val="22"/>
          <w:szCs w:val="22"/>
        </w:rPr>
        <w:t xml:space="preserve">If the user requirements </w:t>
      </w:r>
      <w:r w:rsidR="006A130C">
        <w:rPr>
          <w:rFonts w:ascii="Century Gothic" w:eastAsia="Times New Roman" w:hAnsi="Century Gothic" w:cs="Times New Roman"/>
          <w:sz w:val="22"/>
          <w:szCs w:val="22"/>
        </w:rPr>
        <w:t>include</w:t>
      </w:r>
      <w:r w:rsidR="00203292">
        <w:rPr>
          <w:rFonts w:ascii="Century Gothic" w:eastAsia="Times New Roman" w:hAnsi="Century Gothic" w:cs="Times New Roman"/>
          <w:sz w:val="22"/>
          <w:szCs w:val="22"/>
        </w:rPr>
        <w:t xml:space="preserve"> a </w:t>
      </w:r>
      <w:r>
        <w:rPr>
          <w:rFonts w:ascii="Century Gothic" w:eastAsia="Times New Roman" w:hAnsi="Century Gothic" w:cs="Times New Roman"/>
          <w:sz w:val="22"/>
          <w:szCs w:val="22"/>
        </w:rPr>
        <w:t xml:space="preserve">certain user interface or multi- </w:t>
      </w:r>
      <w:r w:rsidR="00203292">
        <w:rPr>
          <w:rFonts w:ascii="Century Gothic" w:eastAsia="Times New Roman" w:hAnsi="Century Gothic" w:cs="Times New Roman"/>
          <w:sz w:val="22"/>
          <w:szCs w:val="22"/>
        </w:rPr>
        <w:t>threaded</w:t>
      </w:r>
      <w:r>
        <w:rPr>
          <w:rFonts w:ascii="Century Gothic" w:eastAsia="Times New Roman" w:hAnsi="Century Gothic" w:cs="Times New Roman"/>
          <w:sz w:val="22"/>
          <w:szCs w:val="22"/>
        </w:rPr>
        <w:t xml:space="preserve"> </w:t>
      </w:r>
      <w:r w:rsidR="000D0E7F">
        <w:rPr>
          <w:rFonts w:ascii="Century Gothic" w:eastAsia="Times New Roman" w:hAnsi="Century Gothic" w:cs="Times New Roman"/>
          <w:sz w:val="22"/>
          <w:szCs w:val="22"/>
        </w:rPr>
        <w:t>a</w:t>
      </w:r>
      <w:r w:rsidR="006A130C">
        <w:rPr>
          <w:rFonts w:ascii="Century Gothic" w:eastAsia="Times New Roman" w:hAnsi="Century Gothic" w:cs="Times New Roman"/>
          <w:sz w:val="22"/>
          <w:szCs w:val="22"/>
        </w:rPr>
        <w:t>pproach or technique</w:t>
      </w:r>
      <w:r w:rsidR="00203292">
        <w:rPr>
          <w:rFonts w:ascii="Century Gothic" w:eastAsia="Times New Roman" w:hAnsi="Century Gothic" w:cs="Times New Roman"/>
          <w:sz w:val="22"/>
          <w:szCs w:val="22"/>
        </w:rPr>
        <w:t>, the code reviewer can check for the necessary code</w:t>
      </w:r>
      <w:r>
        <w:rPr>
          <w:rFonts w:ascii="Century Gothic" w:eastAsia="Times New Roman" w:hAnsi="Century Gothic" w:cs="Times New Roman"/>
          <w:sz w:val="22"/>
          <w:szCs w:val="22"/>
        </w:rPr>
        <w:t xml:space="preserve"> </w:t>
      </w:r>
      <w:r w:rsidR="00203292">
        <w:rPr>
          <w:rFonts w:ascii="Century Gothic" w:eastAsia="Times New Roman" w:hAnsi="Century Gothic" w:cs="Times New Roman"/>
          <w:sz w:val="22"/>
          <w:szCs w:val="22"/>
        </w:rPr>
        <w:t xml:space="preserve">infrastructure to ensure that the </w:t>
      </w:r>
      <w:r>
        <w:rPr>
          <w:rFonts w:ascii="Century Gothic" w:eastAsia="Times New Roman" w:hAnsi="Century Gothic" w:cs="Times New Roman"/>
          <w:sz w:val="22"/>
          <w:szCs w:val="22"/>
        </w:rPr>
        <w:t>r</w:t>
      </w:r>
      <w:r w:rsidR="00203292">
        <w:rPr>
          <w:rFonts w:ascii="Century Gothic" w:eastAsia="Times New Roman" w:hAnsi="Century Gothic" w:cs="Times New Roman"/>
          <w:sz w:val="22"/>
          <w:szCs w:val="22"/>
        </w:rPr>
        <w:t>equirement can be supported</w:t>
      </w:r>
      <w:r w:rsidR="006A130C">
        <w:rPr>
          <w:rFonts w:ascii="Century Gothic" w:eastAsia="Times New Roman" w:hAnsi="Century Gothic" w:cs="Times New Roman"/>
          <w:sz w:val="22"/>
          <w:szCs w:val="22"/>
        </w:rPr>
        <w:t>.</w:t>
      </w:r>
    </w:p>
    <w:p w14:paraId="0ABD98A5" w14:textId="77777777" w:rsidR="006A130C" w:rsidRPr="00203292" w:rsidRDefault="006A130C" w:rsidP="006A130C">
      <w:pPr>
        <w:tabs>
          <w:tab w:val="left" w:pos="-720"/>
          <w:tab w:val="left" w:pos="1980"/>
        </w:tabs>
        <w:suppressAutoHyphens/>
        <w:spacing w:after="0" w:line="240" w:lineRule="auto"/>
        <w:ind w:left="1728"/>
        <w:rPr>
          <w:rFonts w:ascii="Century Gothic" w:eastAsia="Times New Roman" w:hAnsi="Century Gothic" w:cs="Times New Roman"/>
          <w:sz w:val="22"/>
          <w:szCs w:val="22"/>
        </w:rPr>
      </w:pPr>
    </w:p>
    <w:p w14:paraId="2695ABA4" w14:textId="77777777" w:rsidR="00A53D9B" w:rsidRDefault="00212B55"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2.5</w:t>
      </w:r>
      <w:r>
        <w:rPr>
          <w:rFonts w:ascii="Century Gothic" w:eastAsia="Times New Roman" w:hAnsi="Century Gothic" w:cs="Times New Roman"/>
          <w:sz w:val="22"/>
          <w:szCs w:val="22"/>
        </w:rPr>
        <w:tab/>
      </w:r>
      <w:r w:rsidR="00124EB5" w:rsidRPr="00464BDC">
        <w:rPr>
          <w:rFonts w:ascii="Century Gothic" w:eastAsia="Times New Roman" w:hAnsi="Century Gothic" w:cs="Times New Roman"/>
          <w:sz w:val="22"/>
          <w:szCs w:val="22"/>
        </w:rPr>
        <w:t xml:space="preserve">All applications developed by </w:t>
      </w:r>
      <w:r w:rsidR="00C45170">
        <w:rPr>
          <w:rFonts w:ascii="Century Gothic" w:eastAsia="Times New Roman" w:hAnsi="Century Gothic" w:cs="Times New Roman"/>
          <w:sz w:val="22"/>
          <w:szCs w:val="22"/>
        </w:rPr>
        <w:t>AODC</w:t>
      </w:r>
      <w:r w:rsidR="00124EB5" w:rsidRPr="00464BDC">
        <w:rPr>
          <w:rFonts w:ascii="Century Gothic" w:eastAsia="Times New Roman" w:hAnsi="Century Gothic" w:cs="Times New Roman"/>
          <w:sz w:val="22"/>
          <w:szCs w:val="22"/>
        </w:rPr>
        <w:t xml:space="preserve"> personnel and their external vendors or contractors must </w:t>
      </w:r>
      <w:r w:rsidR="00A53D9B">
        <w:rPr>
          <w:rFonts w:ascii="Century Gothic" w:eastAsia="Times New Roman" w:hAnsi="Century Gothic" w:cs="Times New Roman"/>
          <w:sz w:val="22"/>
          <w:szCs w:val="22"/>
        </w:rPr>
        <w:t>conform</w:t>
      </w:r>
      <w:r w:rsidR="00841B75">
        <w:rPr>
          <w:rFonts w:ascii="Century Gothic" w:eastAsia="Times New Roman" w:hAnsi="Century Gothic" w:cs="Times New Roman"/>
          <w:sz w:val="22"/>
          <w:szCs w:val="22"/>
        </w:rPr>
        <w:t xml:space="preserve"> to the software standards currently in place and outlined in 2589-TR.</w:t>
      </w:r>
      <w:r w:rsidR="00841B75" w:rsidRPr="00841B75">
        <w:rPr>
          <w:rFonts w:ascii="Century Gothic" w:eastAsia="Times New Roman" w:hAnsi="Century Gothic" w:cs="Times New Roman"/>
          <w:sz w:val="22"/>
          <w:szCs w:val="22"/>
        </w:rPr>
        <w:t xml:space="preserve"> </w:t>
      </w:r>
      <w:r w:rsidR="00A53D9B">
        <w:rPr>
          <w:rFonts w:ascii="Century Gothic" w:eastAsia="Times New Roman" w:hAnsi="Century Gothic" w:cs="Times New Roman"/>
          <w:sz w:val="22"/>
          <w:szCs w:val="22"/>
        </w:rPr>
        <w:t>Exceptions to this conformance can only be granted by the Alcon lead software engineer or the Alcon software engineer assigned to the project.</w:t>
      </w:r>
    </w:p>
    <w:p w14:paraId="56E66C4F" w14:textId="77777777" w:rsidR="006E669A" w:rsidRDefault="006E669A" w:rsidP="006E669A">
      <w:pPr>
        <w:tabs>
          <w:tab w:val="left" w:pos="-720"/>
        </w:tabs>
        <w:suppressAutoHyphens/>
        <w:spacing w:after="0" w:line="240" w:lineRule="auto"/>
        <w:ind w:left="792"/>
        <w:rPr>
          <w:rFonts w:ascii="Century Gothic" w:eastAsia="Times New Roman" w:hAnsi="Century Gothic" w:cs="Times New Roman"/>
          <w:sz w:val="22"/>
          <w:szCs w:val="22"/>
        </w:rPr>
      </w:pPr>
    </w:p>
    <w:p w14:paraId="60D5FDF5" w14:textId="77777777" w:rsidR="00841B75" w:rsidRDefault="00212B55" w:rsidP="00212B55">
      <w:pPr>
        <w:tabs>
          <w:tab w:val="left" w:pos="-720"/>
        </w:tabs>
        <w:suppressAutoHyphens/>
        <w:spacing w:after="0" w:line="240" w:lineRule="auto"/>
        <w:ind w:left="720"/>
        <w:rPr>
          <w:rFonts w:ascii="Century Gothic" w:eastAsia="Times New Roman" w:hAnsi="Century Gothic" w:cs="Times New Roman"/>
          <w:sz w:val="22"/>
          <w:szCs w:val="22"/>
        </w:rPr>
      </w:pPr>
      <w:r>
        <w:rPr>
          <w:rFonts w:ascii="Century Gothic" w:eastAsia="Times New Roman" w:hAnsi="Century Gothic" w:cs="Times New Roman"/>
          <w:sz w:val="22"/>
          <w:szCs w:val="22"/>
        </w:rPr>
        <w:tab/>
        <w:t>2.5.1</w:t>
      </w:r>
      <w:r>
        <w:rPr>
          <w:rFonts w:ascii="Century Gothic" w:eastAsia="Times New Roman" w:hAnsi="Century Gothic" w:cs="Times New Roman"/>
          <w:sz w:val="22"/>
          <w:szCs w:val="22"/>
        </w:rPr>
        <w:tab/>
      </w:r>
      <w:r w:rsidR="00841B75">
        <w:rPr>
          <w:rFonts w:ascii="Century Gothic" w:eastAsia="Times New Roman" w:hAnsi="Century Gothic" w:cs="Times New Roman"/>
          <w:sz w:val="22"/>
          <w:szCs w:val="22"/>
        </w:rPr>
        <w:t>Adherence to these standards is a major focus of the software review</w:t>
      </w:r>
    </w:p>
    <w:p w14:paraId="0C7C8DB4" w14:textId="77777777" w:rsidR="000D0E7F" w:rsidRDefault="000D0E7F" w:rsidP="000D0E7F">
      <w:pPr>
        <w:tabs>
          <w:tab w:val="left" w:pos="-720"/>
        </w:tabs>
        <w:suppressAutoHyphens/>
        <w:spacing w:after="0" w:line="240" w:lineRule="auto"/>
        <w:ind w:left="1224"/>
        <w:rPr>
          <w:rFonts w:ascii="Century Gothic" w:eastAsia="Times New Roman" w:hAnsi="Century Gothic" w:cs="Times New Roman"/>
          <w:sz w:val="22"/>
          <w:szCs w:val="22"/>
        </w:rPr>
      </w:pPr>
    </w:p>
    <w:p w14:paraId="2154E2DF" w14:textId="77777777" w:rsidR="00212B55" w:rsidRDefault="00212B55" w:rsidP="00212B55">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ab/>
        <w:t>2.5.1.1</w:t>
      </w:r>
      <w:r>
        <w:rPr>
          <w:rFonts w:ascii="Century Gothic" w:eastAsia="Times New Roman" w:hAnsi="Century Gothic" w:cs="Times New Roman"/>
          <w:sz w:val="22"/>
          <w:szCs w:val="22"/>
        </w:rPr>
        <w:tab/>
      </w:r>
      <w:r w:rsidR="00A52E47">
        <w:rPr>
          <w:rFonts w:ascii="Century Gothic" w:eastAsia="Times New Roman" w:hAnsi="Century Gothic" w:cs="Times New Roman"/>
          <w:sz w:val="22"/>
          <w:szCs w:val="22"/>
        </w:rPr>
        <w:t>Use of a set of standard libraries is strongly preferred.</w:t>
      </w:r>
      <w:r w:rsidR="00FC0DF8">
        <w:rPr>
          <w:rFonts w:ascii="Century Gothic" w:eastAsia="Times New Roman" w:hAnsi="Century Gothic" w:cs="Times New Roman"/>
          <w:sz w:val="22"/>
          <w:szCs w:val="22"/>
        </w:rPr>
        <w:t xml:space="preserve"> Any deviation from the use of the standard libraries must be approved by the lead software engineer.</w:t>
      </w:r>
    </w:p>
    <w:p w14:paraId="50904C7E" w14:textId="77777777" w:rsidR="00A52E47" w:rsidRDefault="00FC0DF8" w:rsidP="00212B55">
      <w:pPr>
        <w:tabs>
          <w:tab w:val="left" w:pos="-720"/>
          <w:tab w:val="left" w:pos="2160"/>
        </w:tabs>
        <w:suppressAutoHyphens/>
        <w:spacing w:after="0" w:line="240" w:lineRule="auto"/>
        <w:ind w:left="2880" w:hanging="2880"/>
        <w:rPr>
          <w:rFonts w:ascii="Century Gothic" w:eastAsia="Times New Roman" w:hAnsi="Century Gothic" w:cs="Times New Roman"/>
          <w:sz w:val="22"/>
          <w:szCs w:val="22"/>
        </w:rPr>
      </w:pPr>
      <w:r>
        <w:rPr>
          <w:rFonts w:ascii="Century Gothic" w:eastAsia="Times New Roman" w:hAnsi="Century Gothic" w:cs="Times New Roman"/>
          <w:sz w:val="22"/>
          <w:szCs w:val="22"/>
        </w:rPr>
        <w:t xml:space="preserve"> </w:t>
      </w:r>
    </w:p>
    <w:p w14:paraId="4AD3628D" w14:textId="77777777" w:rsidR="00212B55" w:rsidRPr="00A52E47" w:rsidRDefault="00212B55" w:rsidP="00212B55">
      <w:pPr>
        <w:tabs>
          <w:tab w:val="left" w:pos="-720"/>
          <w:tab w:val="left" w:pos="2880"/>
        </w:tabs>
        <w:suppressAutoHyphens/>
        <w:spacing w:after="0" w:line="240" w:lineRule="auto"/>
        <w:ind w:left="4320" w:hanging="4320"/>
        <w:rPr>
          <w:rFonts w:ascii="Century Gothic" w:eastAsia="Times New Roman" w:hAnsi="Century Gothic" w:cs="Times New Roman"/>
          <w:sz w:val="22"/>
          <w:szCs w:val="22"/>
        </w:rPr>
      </w:pPr>
      <w:r>
        <w:rPr>
          <w:rFonts w:ascii="Century Gothic" w:eastAsia="Times New Roman" w:hAnsi="Century Gothic" w:cs="Times New Roman"/>
          <w:sz w:val="22"/>
          <w:szCs w:val="22"/>
        </w:rPr>
        <w:lastRenderedPageBreak/>
        <w:tab/>
        <w:t>2.5.1.1.1</w:t>
      </w:r>
      <w:r>
        <w:rPr>
          <w:rFonts w:ascii="Century Gothic" w:eastAsia="Times New Roman" w:hAnsi="Century Gothic" w:cs="Times New Roman"/>
          <w:sz w:val="22"/>
          <w:szCs w:val="22"/>
        </w:rPr>
        <w:tab/>
      </w:r>
      <w:r w:rsidR="00A52E47" w:rsidRPr="00A52E47">
        <w:rPr>
          <w:rFonts w:ascii="Century Gothic" w:eastAsia="Times New Roman" w:hAnsi="Century Gothic" w:cs="Times New Roman"/>
          <w:sz w:val="22"/>
          <w:szCs w:val="22"/>
        </w:rPr>
        <w:t xml:space="preserve">Standard libraries </w:t>
      </w:r>
      <w:r w:rsidR="00841B75" w:rsidRPr="00A52E47">
        <w:rPr>
          <w:rFonts w:ascii="Century Gothic" w:eastAsia="Times New Roman" w:hAnsi="Century Gothic" w:cs="Times New Roman"/>
          <w:sz w:val="22"/>
          <w:szCs w:val="22"/>
        </w:rPr>
        <w:t>have been</w:t>
      </w:r>
      <w:r w:rsidR="00A52E47" w:rsidRPr="00A52E47">
        <w:rPr>
          <w:rFonts w:ascii="Century Gothic" w:eastAsia="Times New Roman" w:hAnsi="Century Gothic" w:cs="Times New Roman"/>
          <w:sz w:val="22"/>
          <w:szCs w:val="22"/>
        </w:rPr>
        <w:t xml:space="preserve"> </w:t>
      </w:r>
      <w:r w:rsidR="00841B75" w:rsidRPr="00A52E47">
        <w:rPr>
          <w:rFonts w:ascii="Century Gothic" w:eastAsia="Times New Roman" w:hAnsi="Century Gothic" w:cs="Times New Roman"/>
          <w:sz w:val="22"/>
          <w:szCs w:val="22"/>
        </w:rPr>
        <w:t>thoroughly tested</w:t>
      </w:r>
      <w:r w:rsidR="006E669A" w:rsidRPr="00A52E47">
        <w:rPr>
          <w:rFonts w:ascii="Century Gothic" w:eastAsia="Times New Roman" w:hAnsi="Century Gothic" w:cs="Times New Roman"/>
          <w:sz w:val="22"/>
          <w:szCs w:val="22"/>
        </w:rPr>
        <w:t xml:space="preserve">, </w:t>
      </w:r>
      <w:r w:rsidR="00841B75" w:rsidRPr="00A52E47">
        <w:rPr>
          <w:rFonts w:ascii="Century Gothic" w:eastAsia="Times New Roman" w:hAnsi="Century Gothic" w:cs="Times New Roman"/>
          <w:sz w:val="22"/>
          <w:szCs w:val="22"/>
        </w:rPr>
        <w:t>proven</w:t>
      </w:r>
      <w:r w:rsidR="006E669A" w:rsidRPr="00A52E47">
        <w:rPr>
          <w:rFonts w:ascii="Century Gothic" w:eastAsia="Times New Roman" w:hAnsi="Century Gothic" w:cs="Times New Roman"/>
          <w:sz w:val="22"/>
          <w:szCs w:val="22"/>
        </w:rPr>
        <w:t xml:space="preserve">, </w:t>
      </w:r>
      <w:r w:rsidR="00841B75" w:rsidRPr="00A52E47">
        <w:rPr>
          <w:rFonts w:ascii="Century Gothic" w:eastAsia="Times New Roman" w:hAnsi="Century Gothic" w:cs="Times New Roman"/>
          <w:sz w:val="22"/>
          <w:szCs w:val="22"/>
        </w:rPr>
        <w:t>and provide a</w:t>
      </w:r>
      <w:r w:rsidR="00A52E47">
        <w:rPr>
          <w:rFonts w:ascii="Century Gothic" w:eastAsia="Times New Roman" w:hAnsi="Century Gothic" w:cs="Times New Roman"/>
          <w:sz w:val="22"/>
          <w:szCs w:val="22"/>
        </w:rPr>
        <w:t xml:space="preserve"> majority of the usual </w:t>
      </w:r>
      <w:r w:rsidR="00841B75" w:rsidRPr="00A52E47">
        <w:rPr>
          <w:rFonts w:ascii="Century Gothic" w:eastAsia="Times New Roman" w:hAnsi="Century Gothic" w:cs="Times New Roman"/>
          <w:sz w:val="22"/>
          <w:szCs w:val="22"/>
        </w:rPr>
        <w:t>functionality</w:t>
      </w:r>
      <w:r w:rsidR="00A52E47">
        <w:rPr>
          <w:rFonts w:ascii="Century Gothic" w:eastAsia="Times New Roman" w:hAnsi="Century Gothic" w:cs="Times New Roman"/>
          <w:sz w:val="22"/>
          <w:szCs w:val="22"/>
        </w:rPr>
        <w:t xml:space="preserve"> </w:t>
      </w:r>
      <w:r>
        <w:rPr>
          <w:rFonts w:ascii="Century Gothic" w:eastAsia="Times New Roman" w:hAnsi="Century Gothic" w:cs="Times New Roman"/>
          <w:sz w:val="22"/>
          <w:szCs w:val="22"/>
        </w:rPr>
        <w:t>such as:</w:t>
      </w:r>
    </w:p>
    <w:p w14:paraId="2A78A0D4" w14:textId="77777777" w:rsidR="00841B75" w:rsidRPr="00841B75" w:rsidRDefault="00841B75" w:rsidP="00212B55">
      <w:pPr>
        <w:pStyle w:val="ListParagraph"/>
        <w:numPr>
          <w:ilvl w:val="8"/>
          <w:numId w:val="17"/>
        </w:numPr>
        <w:tabs>
          <w:tab w:val="left" w:pos="-720"/>
          <w:tab w:val="left" w:pos="1890"/>
        </w:tabs>
        <w:suppressAutoHyphens/>
        <w:spacing w:after="0" w:line="240" w:lineRule="auto"/>
        <w:ind w:left="4680" w:hanging="360"/>
        <w:rPr>
          <w:rFonts w:ascii="Century Gothic" w:eastAsia="Times New Roman" w:hAnsi="Century Gothic" w:cs="Times New Roman"/>
          <w:sz w:val="22"/>
          <w:szCs w:val="22"/>
        </w:rPr>
      </w:pPr>
      <w:r w:rsidRPr="00841B75">
        <w:rPr>
          <w:rFonts w:ascii="Century Gothic" w:eastAsia="Times New Roman" w:hAnsi="Century Gothic" w:cs="Times New Roman"/>
          <w:sz w:val="22"/>
          <w:szCs w:val="22"/>
        </w:rPr>
        <w:t>User login/Logout</w:t>
      </w:r>
    </w:p>
    <w:p w14:paraId="70BEA42D" w14:textId="77777777" w:rsidR="00841B75" w:rsidRPr="00841B75" w:rsidRDefault="00841B75" w:rsidP="00212B55">
      <w:pPr>
        <w:pStyle w:val="ListParagraph"/>
        <w:numPr>
          <w:ilvl w:val="8"/>
          <w:numId w:val="17"/>
        </w:numPr>
        <w:tabs>
          <w:tab w:val="left" w:pos="-720"/>
          <w:tab w:val="left" w:pos="1890"/>
        </w:tabs>
        <w:suppressAutoHyphens/>
        <w:spacing w:after="0" w:line="240" w:lineRule="auto"/>
        <w:ind w:left="4680" w:hanging="360"/>
        <w:rPr>
          <w:rFonts w:ascii="Century Gothic" w:eastAsia="Times New Roman" w:hAnsi="Century Gothic" w:cs="Times New Roman"/>
          <w:sz w:val="22"/>
          <w:szCs w:val="22"/>
        </w:rPr>
      </w:pPr>
      <w:r w:rsidRPr="00841B75">
        <w:rPr>
          <w:rFonts w:ascii="Century Gothic" w:eastAsia="Times New Roman" w:hAnsi="Century Gothic" w:cs="Times New Roman"/>
          <w:sz w:val="22"/>
          <w:szCs w:val="22"/>
        </w:rPr>
        <w:t>Error Logging</w:t>
      </w:r>
    </w:p>
    <w:p w14:paraId="5CAD5745" w14:textId="77777777" w:rsidR="00841B75" w:rsidRPr="00841B75" w:rsidRDefault="00841B75" w:rsidP="00212B55">
      <w:pPr>
        <w:pStyle w:val="ListParagraph"/>
        <w:numPr>
          <w:ilvl w:val="8"/>
          <w:numId w:val="17"/>
        </w:numPr>
        <w:tabs>
          <w:tab w:val="left" w:pos="-720"/>
          <w:tab w:val="left" w:pos="1890"/>
        </w:tabs>
        <w:suppressAutoHyphens/>
        <w:spacing w:after="0" w:line="240" w:lineRule="auto"/>
        <w:ind w:left="4680" w:hanging="360"/>
        <w:rPr>
          <w:rFonts w:ascii="Century Gothic" w:eastAsia="Times New Roman" w:hAnsi="Century Gothic" w:cs="Times New Roman"/>
          <w:sz w:val="22"/>
          <w:szCs w:val="22"/>
        </w:rPr>
      </w:pPr>
      <w:r w:rsidRPr="00841B75">
        <w:rPr>
          <w:rFonts w:ascii="Century Gothic" w:eastAsia="Times New Roman" w:hAnsi="Century Gothic" w:cs="Times New Roman"/>
          <w:sz w:val="22"/>
          <w:szCs w:val="22"/>
        </w:rPr>
        <w:t>Database access</w:t>
      </w:r>
    </w:p>
    <w:p w14:paraId="00F9D4E7" w14:textId="77777777" w:rsidR="00841B75" w:rsidRDefault="00841B75" w:rsidP="00212B55">
      <w:pPr>
        <w:pStyle w:val="ListParagraph"/>
        <w:numPr>
          <w:ilvl w:val="8"/>
          <w:numId w:val="17"/>
        </w:numPr>
        <w:tabs>
          <w:tab w:val="left" w:pos="-720"/>
          <w:tab w:val="left" w:pos="1890"/>
        </w:tabs>
        <w:suppressAutoHyphens/>
        <w:spacing w:after="0" w:line="240" w:lineRule="auto"/>
        <w:ind w:left="4680" w:hanging="360"/>
        <w:rPr>
          <w:rFonts w:ascii="Century Gothic" w:eastAsia="Times New Roman" w:hAnsi="Century Gothic" w:cs="Times New Roman"/>
          <w:sz w:val="22"/>
          <w:szCs w:val="22"/>
        </w:rPr>
      </w:pPr>
      <w:r w:rsidRPr="00841B75">
        <w:rPr>
          <w:rFonts w:ascii="Century Gothic" w:eastAsia="Times New Roman" w:hAnsi="Century Gothic" w:cs="Times New Roman"/>
          <w:sz w:val="22"/>
          <w:szCs w:val="22"/>
        </w:rPr>
        <w:t>User security authentication and verification</w:t>
      </w:r>
    </w:p>
    <w:p w14:paraId="0B694570" w14:textId="77777777" w:rsidR="006E669A" w:rsidRPr="00841B75" w:rsidRDefault="006E669A" w:rsidP="006E669A">
      <w:pPr>
        <w:pStyle w:val="ListParagraph"/>
        <w:tabs>
          <w:tab w:val="left" w:pos="-720"/>
          <w:tab w:val="left" w:pos="1890"/>
        </w:tabs>
        <w:suppressAutoHyphens/>
        <w:spacing w:after="0" w:line="240" w:lineRule="auto"/>
        <w:ind w:left="2970"/>
        <w:rPr>
          <w:rFonts w:ascii="Century Gothic" w:eastAsia="Times New Roman" w:hAnsi="Century Gothic" w:cs="Times New Roman"/>
          <w:sz w:val="22"/>
          <w:szCs w:val="22"/>
        </w:rPr>
      </w:pPr>
    </w:p>
    <w:p w14:paraId="609990E9" w14:textId="77777777" w:rsidR="00841B75" w:rsidRPr="000D0E7F" w:rsidRDefault="00212B55" w:rsidP="00212B55">
      <w:pPr>
        <w:tabs>
          <w:tab w:val="left" w:pos="-720"/>
          <w:tab w:val="left" w:pos="2880"/>
        </w:tabs>
        <w:suppressAutoHyphens/>
        <w:spacing w:after="0" w:line="240" w:lineRule="auto"/>
        <w:ind w:left="4320" w:hanging="4320"/>
        <w:rPr>
          <w:rFonts w:ascii="Century Gothic" w:eastAsia="Times New Roman" w:hAnsi="Century Gothic" w:cs="Times New Roman"/>
          <w:sz w:val="22"/>
          <w:szCs w:val="22"/>
        </w:rPr>
      </w:pPr>
      <w:r>
        <w:rPr>
          <w:rFonts w:ascii="Century Gothic" w:eastAsia="Times New Roman" w:hAnsi="Century Gothic" w:cs="Times New Roman"/>
          <w:sz w:val="22"/>
          <w:szCs w:val="22"/>
        </w:rPr>
        <w:tab/>
        <w:t>2.5.1.2</w:t>
      </w:r>
      <w:r>
        <w:rPr>
          <w:rFonts w:ascii="Century Gothic" w:eastAsia="Times New Roman" w:hAnsi="Century Gothic" w:cs="Times New Roman"/>
          <w:sz w:val="22"/>
          <w:szCs w:val="22"/>
        </w:rPr>
        <w:tab/>
      </w:r>
      <w:r w:rsidR="00F50C72">
        <w:rPr>
          <w:rFonts w:ascii="Century Gothic" w:eastAsia="Times New Roman" w:hAnsi="Century Gothic" w:cs="Times New Roman"/>
          <w:sz w:val="22"/>
          <w:szCs w:val="22"/>
        </w:rPr>
        <w:t>Modification</w:t>
      </w:r>
      <w:r w:rsidR="00A52E47">
        <w:rPr>
          <w:rFonts w:ascii="Century Gothic" w:eastAsia="Times New Roman" w:hAnsi="Century Gothic" w:cs="Times New Roman"/>
          <w:sz w:val="22"/>
          <w:szCs w:val="22"/>
        </w:rPr>
        <w:t xml:space="preserve"> or replacement in kind of any standard library must not be performed</w:t>
      </w:r>
      <w:r>
        <w:rPr>
          <w:rFonts w:ascii="Century Gothic" w:eastAsia="Times New Roman" w:hAnsi="Century Gothic" w:cs="Times New Roman"/>
          <w:sz w:val="22"/>
          <w:szCs w:val="22"/>
        </w:rPr>
        <w:t xml:space="preserve"> </w:t>
      </w:r>
      <w:r w:rsidR="00A52E47">
        <w:rPr>
          <w:rFonts w:ascii="Century Gothic" w:eastAsia="Times New Roman" w:hAnsi="Century Gothic" w:cs="Times New Roman"/>
          <w:sz w:val="22"/>
          <w:szCs w:val="22"/>
        </w:rPr>
        <w:t>with permission from project or lead software engineer.</w:t>
      </w:r>
    </w:p>
    <w:p w14:paraId="7E591AF6" w14:textId="77777777" w:rsidR="00124EB5" w:rsidRDefault="00124EB5" w:rsidP="00841B75">
      <w:pPr>
        <w:tabs>
          <w:tab w:val="left" w:pos="-720"/>
        </w:tabs>
        <w:suppressAutoHyphens/>
        <w:spacing w:after="0" w:line="240" w:lineRule="auto"/>
        <w:ind w:left="792"/>
        <w:rPr>
          <w:rFonts w:ascii="Century Gothic" w:eastAsia="Times New Roman" w:hAnsi="Century Gothic" w:cs="Times New Roman"/>
          <w:sz w:val="22"/>
          <w:szCs w:val="22"/>
        </w:rPr>
      </w:pPr>
    </w:p>
    <w:p w14:paraId="3B6C4F7F" w14:textId="77777777" w:rsidR="00203292" w:rsidRDefault="00212B55"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2.6</w:t>
      </w:r>
      <w:r>
        <w:rPr>
          <w:rFonts w:ascii="Century Gothic" w:eastAsia="Times New Roman" w:hAnsi="Century Gothic" w:cs="Times New Roman"/>
          <w:sz w:val="22"/>
          <w:szCs w:val="22"/>
        </w:rPr>
        <w:tab/>
      </w:r>
      <w:r w:rsidR="00124EB5">
        <w:rPr>
          <w:rFonts w:ascii="Century Gothic" w:eastAsia="Times New Roman" w:hAnsi="Century Gothic" w:cs="Times New Roman"/>
          <w:sz w:val="22"/>
          <w:szCs w:val="22"/>
        </w:rPr>
        <w:t xml:space="preserve">The following is </w:t>
      </w:r>
      <w:r w:rsidR="00F50C72">
        <w:rPr>
          <w:rFonts w:ascii="Century Gothic" w:eastAsia="Times New Roman" w:hAnsi="Century Gothic" w:cs="Times New Roman"/>
          <w:sz w:val="22"/>
          <w:szCs w:val="22"/>
        </w:rPr>
        <w:t xml:space="preserve">intended as a </w:t>
      </w:r>
      <w:r w:rsidR="00124EB5">
        <w:rPr>
          <w:rFonts w:ascii="Century Gothic" w:eastAsia="Times New Roman" w:hAnsi="Century Gothic" w:cs="Times New Roman"/>
          <w:sz w:val="22"/>
          <w:szCs w:val="22"/>
        </w:rPr>
        <w:t xml:space="preserve">list </w:t>
      </w:r>
      <w:r w:rsidR="00F50C72">
        <w:rPr>
          <w:rFonts w:ascii="Century Gothic" w:eastAsia="Times New Roman" w:hAnsi="Century Gothic" w:cs="Times New Roman"/>
          <w:sz w:val="22"/>
          <w:szCs w:val="22"/>
        </w:rPr>
        <w:t>of code review checks for review and inclusion as needed, de</w:t>
      </w:r>
      <w:r>
        <w:rPr>
          <w:rFonts w:ascii="Century Gothic" w:eastAsia="Times New Roman" w:hAnsi="Century Gothic" w:cs="Times New Roman"/>
          <w:sz w:val="22"/>
          <w:szCs w:val="22"/>
        </w:rPr>
        <w:t>pending on project requirements:</w:t>
      </w:r>
    </w:p>
    <w:p w14:paraId="453285FD" w14:textId="77777777" w:rsidR="00337794" w:rsidRPr="00464BDC" w:rsidRDefault="00124EB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u</w:t>
      </w:r>
      <w:r w:rsidR="00337794">
        <w:rPr>
          <w:rFonts w:ascii="Century Gothic" w:eastAsia="Times New Roman" w:hAnsi="Century Gothic" w:cs="Times New Roman"/>
          <w:sz w:val="22"/>
          <w:szCs w:val="22"/>
        </w:rPr>
        <w:t>ser interface</w:t>
      </w:r>
    </w:p>
    <w:p w14:paraId="3E4B265C" w14:textId="77777777" w:rsidR="009B6CF6" w:rsidRDefault="00730720"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730720">
        <w:rPr>
          <w:rFonts w:ascii="Century Gothic" w:eastAsia="Times New Roman" w:hAnsi="Century Gothic" w:cs="Times New Roman"/>
          <w:sz w:val="22"/>
          <w:szCs w:val="22"/>
        </w:rPr>
        <w:t>security vuln</w:t>
      </w:r>
      <w:r w:rsidR="00124EB5">
        <w:rPr>
          <w:rFonts w:ascii="Century Gothic" w:eastAsia="Times New Roman" w:hAnsi="Century Gothic" w:cs="Times New Roman"/>
          <w:sz w:val="22"/>
          <w:szCs w:val="22"/>
        </w:rPr>
        <w:t>erabilities</w:t>
      </w:r>
    </w:p>
    <w:p w14:paraId="640B5D07" w14:textId="77777777" w:rsidR="00337794" w:rsidRDefault="00124EB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d</w:t>
      </w:r>
      <w:r w:rsidR="00337794">
        <w:rPr>
          <w:rFonts w:ascii="Century Gothic" w:eastAsia="Times New Roman" w:hAnsi="Century Gothic" w:cs="Times New Roman"/>
          <w:sz w:val="22"/>
          <w:szCs w:val="22"/>
        </w:rPr>
        <w:t>ata Integri</w:t>
      </w:r>
      <w:r w:rsidR="000D0E7F">
        <w:rPr>
          <w:rFonts w:ascii="Century Gothic" w:eastAsia="Times New Roman" w:hAnsi="Century Gothic" w:cs="Times New Roman"/>
          <w:sz w:val="22"/>
          <w:szCs w:val="22"/>
        </w:rPr>
        <w:t>ty and s</w:t>
      </w:r>
      <w:r w:rsidR="00337794">
        <w:rPr>
          <w:rFonts w:ascii="Century Gothic" w:eastAsia="Times New Roman" w:hAnsi="Century Gothic" w:cs="Times New Roman"/>
          <w:sz w:val="22"/>
          <w:szCs w:val="22"/>
        </w:rPr>
        <w:t xml:space="preserve">ystem </w:t>
      </w:r>
      <w:r w:rsidR="000D0E7F">
        <w:rPr>
          <w:rFonts w:ascii="Century Gothic" w:eastAsia="Times New Roman" w:hAnsi="Century Gothic" w:cs="Times New Roman"/>
          <w:sz w:val="22"/>
          <w:szCs w:val="22"/>
        </w:rPr>
        <w:t>s</w:t>
      </w:r>
      <w:r w:rsidR="00337794">
        <w:rPr>
          <w:rFonts w:ascii="Century Gothic" w:eastAsia="Times New Roman" w:hAnsi="Century Gothic" w:cs="Times New Roman"/>
          <w:sz w:val="22"/>
          <w:szCs w:val="22"/>
        </w:rPr>
        <w:t>ecurity</w:t>
      </w:r>
    </w:p>
    <w:p w14:paraId="22FCCBEF" w14:textId="77777777" w:rsidR="00337794" w:rsidRDefault="00124EB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backend d</w:t>
      </w:r>
      <w:r w:rsidR="00337794">
        <w:rPr>
          <w:rFonts w:ascii="Century Gothic" w:eastAsia="Times New Roman" w:hAnsi="Century Gothic" w:cs="Times New Roman"/>
          <w:sz w:val="22"/>
          <w:szCs w:val="22"/>
        </w:rPr>
        <w:t>atabase usage</w:t>
      </w:r>
    </w:p>
    <w:p w14:paraId="57284300" w14:textId="77777777" w:rsid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6A130C">
        <w:rPr>
          <w:rFonts w:ascii="Century Gothic" w:eastAsia="Times New Roman" w:hAnsi="Century Gothic" w:cs="Times New Roman"/>
          <w:sz w:val="22"/>
          <w:szCs w:val="22"/>
        </w:rPr>
        <w:t>file naming conventions</w:t>
      </w:r>
      <w:r>
        <w:rPr>
          <w:rFonts w:ascii="Century Gothic" w:eastAsia="Times New Roman" w:hAnsi="Century Gothic" w:cs="Times New Roman"/>
          <w:sz w:val="22"/>
          <w:szCs w:val="22"/>
        </w:rPr>
        <w:t xml:space="preserve"> </w:t>
      </w:r>
    </w:p>
    <w:p w14:paraId="3E9F332A" w14:textId="77777777" w:rsidR="006A130C" w:rsidRP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class structure standards</w:t>
      </w:r>
    </w:p>
    <w:p w14:paraId="7C7A95C4" w14:textId="77777777" w:rsidR="006A130C" w:rsidRP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variable naming standards</w:t>
      </w:r>
    </w:p>
    <w:p w14:paraId="05D0734C" w14:textId="77777777" w:rsidR="006A130C" w:rsidRP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method naming standards</w:t>
      </w:r>
    </w:p>
    <w:p w14:paraId="28E3DE16" w14:textId="77777777" w:rsidR="006A130C" w:rsidRP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source code layout (brackets, indentation and spacing)</w:t>
      </w:r>
    </w:p>
    <w:p w14:paraId="48CBC3AA" w14:textId="77777777" w:rsidR="006A130C" w:rsidRP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commenting standards (class, method, code comments)</w:t>
      </w:r>
    </w:p>
    <w:p w14:paraId="4C1E2A26" w14:textId="77777777" w:rsidR="006A130C" w:rsidRP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error handling standards</w:t>
      </w:r>
    </w:p>
    <w:p w14:paraId="3C43C208" w14:textId="77777777" w:rsidR="006A130C" w:rsidRP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design scope</w:t>
      </w:r>
    </w:p>
    <w:p w14:paraId="0E7778A9" w14:textId="77777777" w:rsidR="006A130C" w:rsidRPr="006A130C" w:rsidRDefault="00124EB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existence of isolated or dead c</w:t>
      </w:r>
      <w:r w:rsidR="006A130C" w:rsidRPr="00124EB5">
        <w:rPr>
          <w:rFonts w:ascii="Century Gothic" w:eastAsia="Times New Roman" w:hAnsi="Century Gothic" w:cs="Times New Roman"/>
          <w:sz w:val="22"/>
          <w:szCs w:val="22"/>
        </w:rPr>
        <w:t>ode</w:t>
      </w:r>
    </w:p>
    <w:p w14:paraId="185CB760" w14:textId="77777777" w:rsidR="006A130C" w:rsidRDefault="006A130C"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sidRPr="00124EB5">
        <w:rPr>
          <w:rFonts w:ascii="Century Gothic" w:eastAsia="Times New Roman" w:hAnsi="Century Gothic" w:cs="Times New Roman"/>
          <w:sz w:val="22"/>
          <w:szCs w:val="22"/>
        </w:rPr>
        <w:t>functionality fits the current design/architecture</w:t>
      </w:r>
    </w:p>
    <w:p w14:paraId="37F39865" w14:textId="77777777" w:rsidR="00337794" w:rsidRDefault="00124EB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p</w:t>
      </w:r>
      <w:r w:rsidR="00337794">
        <w:rPr>
          <w:rFonts w:ascii="Century Gothic" w:eastAsia="Times New Roman" w:hAnsi="Century Gothic" w:cs="Times New Roman"/>
          <w:sz w:val="22"/>
          <w:szCs w:val="22"/>
        </w:rPr>
        <w:t>ro</w:t>
      </w:r>
      <w:r>
        <w:rPr>
          <w:rFonts w:ascii="Century Gothic" w:eastAsia="Times New Roman" w:hAnsi="Century Gothic" w:cs="Times New Roman"/>
          <w:sz w:val="22"/>
          <w:szCs w:val="22"/>
        </w:rPr>
        <w:t>gramming s</w:t>
      </w:r>
      <w:r w:rsidR="00337794">
        <w:rPr>
          <w:rFonts w:ascii="Century Gothic" w:eastAsia="Times New Roman" w:hAnsi="Century Gothic" w:cs="Times New Roman"/>
          <w:sz w:val="22"/>
          <w:szCs w:val="22"/>
        </w:rPr>
        <w:t>tyle</w:t>
      </w:r>
    </w:p>
    <w:p w14:paraId="172A2F37" w14:textId="77777777" w:rsidR="00464BDC" w:rsidRPr="00337794" w:rsidRDefault="00841B7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r</w:t>
      </w:r>
      <w:r w:rsidR="00780416">
        <w:rPr>
          <w:rFonts w:ascii="Century Gothic" w:eastAsia="Times New Roman" w:hAnsi="Century Gothic" w:cs="Times New Roman"/>
          <w:sz w:val="22"/>
          <w:szCs w:val="22"/>
        </w:rPr>
        <w:t>equired library usage</w:t>
      </w:r>
    </w:p>
    <w:p w14:paraId="48620043" w14:textId="77777777" w:rsidR="00C723EB" w:rsidRDefault="00841B7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shell code paradigm and m</w:t>
      </w:r>
      <w:r w:rsidR="00C723EB">
        <w:rPr>
          <w:rFonts w:ascii="Century Gothic" w:eastAsia="Times New Roman" w:hAnsi="Century Gothic" w:cs="Times New Roman"/>
          <w:sz w:val="22"/>
          <w:szCs w:val="22"/>
        </w:rPr>
        <w:t>ultithreaded use</w:t>
      </w:r>
    </w:p>
    <w:p w14:paraId="72B0D56A" w14:textId="77777777" w:rsidR="00C723EB" w:rsidRDefault="00841B7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program i</w:t>
      </w:r>
      <w:r w:rsidR="00C723EB">
        <w:rPr>
          <w:rFonts w:ascii="Century Gothic" w:eastAsia="Times New Roman" w:hAnsi="Century Gothic" w:cs="Times New Roman"/>
          <w:sz w:val="22"/>
          <w:szCs w:val="22"/>
        </w:rPr>
        <w:t>nitialization</w:t>
      </w:r>
    </w:p>
    <w:p w14:paraId="04F843DD" w14:textId="77777777" w:rsidR="00C723EB" w:rsidRDefault="00841B75" w:rsidP="00212B55">
      <w:pPr>
        <w:numPr>
          <w:ilvl w:val="2"/>
          <w:numId w:val="24"/>
        </w:numPr>
        <w:tabs>
          <w:tab w:val="left" w:pos="-720"/>
        </w:tabs>
        <w:suppressAutoHyphens/>
        <w:spacing w:after="0" w:line="240" w:lineRule="auto"/>
        <w:ind w:left="1800"/>
        <w:rPr>
          <w:rFonts w:ascii="Century Gothic" w:eastAsia="Times New Roman" w:hAnsi="Century Gothic" w:cs="Times New Roman"/>
          <w:sz w:val="22"/>
          <w:szCs w:val="22"/>
        </w:rPr>
      </w:pPr>
      <w:r>
        <w:rPr>
          <w:rFonts w:ascii="Century Gothic" w:eastAsia="Times New Roman" w:hAnsi="Century Gothic" w:cs="Times New Roman"/>
          <w:sz w:val="22"/>
          <w:szCs w:val="22"/>
        </w:rPr>
        <w:t>n</w:t>
      </w:r>
      <w:r w:rsidR="000D0E7F">
        <w:rPr>
          <w:rFonts w:ascii="Century Gothic" w:eastAsia="Times New Roman" w:hAnsi="Century Gothic" w:cs="Times New Roman"/>
          <w:sz w:val="22"/>
          <w:szCs w:val="22"/>
        </w:rPr>
        <w:t>etwork a</w:t>
      </w:r>
      <w:r w:rsidR="00C723EB">
        <w:rPr>
          <w:rFonts w:ascii="Century Gothic" w:eastAsia="Times New Roman" w:hAnsi="Century Gothic" w:cs="Times New Roman"/>
          <w:sz w:val="22"/>
          <w:szCs w:val="22"/>
        </w:rPr>
        <w:t>ccess</w:t>
      </w:r>
    </w:p>
    <w:p w14:paraId="43502E9B" w14:textId="77777777" w:rsidR="006A130C" w:rsidRDefault="006A130C" w:rsidP="006A130C">
      <w:pPr>
        <w:tabs>
          <w:tab w:val="left" w:pos="-720"/>
        </w:tabs>
        <w:suppressAutoHyphens/>
        <w:spacing w:after="0" w:line="240" w:lineRule="auto"/>
        <w:rPr>
          <w:rFonts w:ascii="Century Gothic" w:eastAsia="Times New Roman" w:hAnsi="Century Gothic" w:cs="Times New Roman"/>
          <w:sz w:val="22"/>
          <w:szCs w:val="22"/>
        </w:rPr>
      </w:pPr>
    </w:p>
    <w:p w14:paraId="7618C86C" w14:textId="77777777" w:rsidR="00422537" w:rsidRDefault="00212B55"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2.7</w:t>
      </w:r>
      <w:r>
        <w:rPr>
          <w:rFonts w:ascii="Century Gothic" w:eastAsia="Times New Roman" w:hAnsi="Century Gothic" w:cs="Times New Roman"/>
          <w:sz w:val="22"/>
          <w:szCs w:val="22"/>
        </w:rPr>
        <w:tab/>
      </w:r>
      <w:r w:rsidR="00203292">
        <w:rPr>
          <w:rFonts w:ascii="Century Gothic" w:eastAsia="Times New Roman" w:hAnsi="Century Gothic" w:cs="Times New Roman"/>
          <w:sz w:val="22"/>
          <w:szCs w:val="22"/>
        </w:rPr>
        <w:t xml:space="preserve">Using </w:t>
      </w:r>
      <w:r w:rsidR="00841B75">
        <w:rPr>
          <w:rFonts w:ascii="Century Gothic" w:eastAsia="Times New Roman" w:hAnsi="Century Gothic" w:cs="Times New Roman"/>
          <w:sz w:val="22"/>
          <w:szCs w:val="22"/>
        </w:rPr>
        <w:t xml:space="preserve">the </w:t>
      </w:r>
      <w:r w:rsidR="00422537">
        <w:rPr>
          <w:rFonts w:ascii="Century Gothic" w:eastAsia="Times New Roman" w:hAnsi="Century Gothic" w:cs="Times New Roman"/>
          <w:sz w:val="22"/>
          <w:szCs w:val="22"/>
        </w:rPr>
        <w:t>ICE</w:t>
      </w:r>
      <w:r w:rsidR="00841B75">
        <w:rPr>
          <w:rFonts w:ascii="Century Gothic" w:eastAsia="Times New Roman" w:hAnsi="Century Gothic" w:cs="Times New Roman"/>
          <w:sz w:val="22"/>
          <w:szCs w:val="22"/>
        </w:rPr>
        <w:t xml:space="preserve"> template </w:t>
      </w:r>
      <w:r w:rsidR="00841B75" w:rsidRPr="00841B75">
        <w:rPr>
          <w:rFonts w:ascii="Century Gothic" w:eastAsia="Times New Roman" w:hAnsi="Century Gothic" w:cs="Times New Roman"/>
          <w:sz w:val="22"/>
          <w:szCs w:val="22"/>
        </w:rPr>
        <w:t>DD-SYD-039</w:t>
      </w:r>
      <w:r w:rsidR="00422537">
        <w:rPr>
          <w:rFonts w:ascii="Century Gothic" w:eastAsia="Times New Roman" w:hAnsi="Century Gothic" w:cs="Times New Roman"/>
          <w:sz w:val="22"/>
          <w:szCs w:val="22"/>
        </w:rPr>
        <w:t xml:space="preserve">, the SME code reviewer will review the code and complete this document as the official </w:t>
      </w:r>
      <w:r w:rsidR="00F50C72">
        <w:rPr>
          <w:rFonts w:ascii="Century Gothic" w:eastAsia="Times New Roman" w:hAnsi="Century Gothic" w:cs="Times New Roman"/>
          <w:sz w:val="22"/>
          <w:szCs w:val="22"/>
        </w:rPr>
        <w:t>code review report</w:t>
      </w:r>
      <w:r w:rsidR="00422537">
        <w:rPr>
          <w:rFonts w:ascii="Century Gothic" w:eastAsia="Times New Roman" w:hAnsi="Century Gothic" w:cs="Times New Roman"/>
          <w:sz w:val="22"/>
          <w:szCs w:val="22"/>
        </w:rPr>
        <w:t>.</w:t>
      </w:r>
    </w:p>
    <w:p w14:paraId="2FCDC874" w14:textId="77777777" w:rsidR="00422537" w:rsidRDefault="00422537"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p>
    <w:p w14:paraId="048FCF4E" w14:textId="77777777" w:rsidR="00337794" w:rsidRDefault="00212B55"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2.8</w:t>
      </w:r>
      <w:r>
        <w:rPr>
          <w:rFonts w:ascii="Century Gothic" w:eastAsia="Times New Roman" w:hAnsi="Century Gothic" w:cs="Times New Roman"/>
          <w:sz w:val="22"/>
          <w:szCs w:val="22"/>
        </w:rPr>
        <w:tab/>
      </w:r>
      <w:r w:rsidR="00F50C72">
        <w:rPr>
          <w:rFonts w:ascii="Century Gothic" w:eastAsia="Times New Roman" w:hAnsi="Century Gothic" w:cs="Times New Roman"/>
          <w:sz w:val="22"/>
          <w:szCs w:val="22"/>
        </w:rPr>
        <w:t xml:space="preserve">If the code review </w:t>
      </w:r>
      <w:r w:rsidR="00422537">
        <w:rPr>
          <w:rFonts w:ascii="Century Gothic" w:eastAsia="Times New Roman" w:hAnsi="Century Gothic" w:cs="Times New Roman"/>
          <w:sz w:val="22"/>
          <w:szCs w:val="22"/>
        </w:rPr>
        <w:t xml:space="preserve">performed </w:t>
      </w:r>
      <w:r w:rsidR="00F50C72">
        <w:rPr>
          <w:rFonts w:ascii="Century Gothic" w:eastAsia="Times New Roman" w:hAnsi="Century Gothic" w:cs="Times New Roman"/>
          <w:sz w:val="22"/>
          <w:szCs w:val="22"/>
        </w:rPr>
        <w:t xml:space="preserve">is </w:t>
      </w:r>
      <w:r w:rsidR="00422537">
        <w:rPr>
          <w:rFonts w:ascii="Century Gothic" w:eastAsia="Times New Roman" w:hAnsi="Century Gothic" w:cs="Times New Roman"/>
          <w:sz w:val="22"/>
          <w:szCs w:val="22"/>
        </w:rPr>
        <w:t xml:space="preserve">due to validation activities, the </w:t>
      </w:r>
      <w:r w:rsidR="00F50C72">
        <w:rPr>
          <w:rFonts w:ascii="Century Gothic" w:eastAsia="Times New Roman" w:hAnsi="Century Gothic" w:cs="Times New Roman"/>
          <w:sz w:val="22"/>
          <w:szCs w:val="22"/>
        </w:rPr>
        <w:t xml:space="preserve">code review report </w:t>
      </w:r>
      <w:r w:rsidR="00422537">
        <w:rPr>
          <w:rFonts w:ascii="Century Gothic" w:eastAsia="Times New Roman" w:hAnsi="Century Gothic" w:cs="Times New Roman"/>
          <w:sz w:val="22"/>
          <w:szCs w:val="22"/>
        </w:rPr>
        <w:t>is to be included as an attachment with the validation paperwork.</w:t>
      </w:r>
    </w:p>
    <w:p w14:paraId="1C10898D" w14:textId="77777777" w:rsidR="008E2D8D" w:rsidRDefault="008E2D8D"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p>
    <w:p w14:paraId="4179B220" w14:textId="77777777" w:rsidR="00B4581F" w:rsidRDefault="00212B55" w:rsidP="00212B5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Pr>
          <w:rFonts w:ascii="Century Gothic" w:eastAsia="Times New Roman" w:hAnsi="Century Gothic" w:cs="Times New Roman"/>
          <w:sz w:val="22"/>
          <w:szCs w:val="22"/>
        </w:rPr>
        <w:tab/>
        <w:t>2.9</w:t>
      </w:r>
      <w:r>
        <w:rPr>
          <w:rFonts w:ascii="Century Gothic" w:eastAsia="Times New Roman" w:hAnsi="Century Gothic" w:cs="Times New Roman"/>
          <w:sz w:val="22"/>
          <w:szCs w:val="22"/>
        </w:rPr>
        <w:tab/>
      </w:r>
      <w:r w:rsidR="00B4581F">
        <w:rPr>
          <w:rFonts w:ascii="Century Gothic" w:eastAsia="Times New Roman" w:hAnsi="Century Gothic" w:cs="Times New Roman"/>
          <w:sz w:val="22"/>
          <w:szCs w:val="22"/>
        </w:rPr>
        <w:t xml:space="preserve">If the code review performed </w:t>
      </w:r>
      <w:r w:rsidR="00F50C72">
        <w:rPr>
          <w:rFonts w:ascii="Century Gothic" w:eastAsia="Times New Roman" w:hAnsi="Century Gothic" w:cs="Times New Roman"/>
          <w:sz w:val="22"/>
          <w:szCs w:val="22"/>
        </w:rPr>
        <w:t>is</w:t>
      </w:r>
      <w:r w:rsidR="00B4581F">
        <w:rPr>
          <w:rFonts w:ascii="Century Gothic" w:eastAsia="Times New Roman" w:hAnsi="Century Gothic" w:cs="Times New Roman"/>
          <w:sz w:val="22"/>
          <w:szCs w:val="22"/>
        </w:rPr>
        <w:t xml:space="preserve"> part of a vendor’s code review schedule </w:t>
      </w:r>
      <w:r w:rsidR="00F50C72">
        <w:rPr>
          <w:rFonts w:ascii="Century Gothic" w:eastAsia="Times New Roman" w:hAnsi="Century Gothic" w:cs="Times New Roman"/>
          <w:sz w:val="22"/>
          <w:szCs w:val="22"/>
        </w:rPr>
        <w:t xml:space="preserve">as agreed upon in the project requirements, </w:t>
      </w:r>
      <w:r w:rsidR="00B4581F">
        <w:rPr>
          <w:rFonts w:ascii="Century Gothic" w:eastAsia="Times New Roman" w:hAnsi="Century Gothic" w:cs="Times New Roman"/>
          <w:sz w:val="22"/>
          <w:szCs w:val="22"/>
        </w:rPr>
        <w:t xml:space="preserve">a copy of the code review report </w:t>
      </w:r>
      <w:r w:rsidR="00F50C72">
        <w:rPr>
          <w:rFonts w:ascii="Century Gothic" w:eastAsia="Times New Roman" w:hAnsi="Century Gothic" w:cs="Times New Roman"/>
          <w:sz w:val="22"/>
          <w:szCs w:val="22"/>
        </w:rPr>
        <w:t>will be forwarded</w:t>
      </w:r>
      <w:r w:rsidR="00B4581F">
        <w:rPr>
          <w:rFonts w:ascii="Century Gothic" w:eastAsia="Times New Roman" w:hAnsi="Century Gothic" w:cs="Times New Roman"/>
          <w:sz w:val="22"/>
          <w:szCs w:val="22"/>
        </w:rPr>
        <w:t xml:space="preserve"> to the vendor for their immediate remediation of issues discovered in the review. </w:t>
      </w:r>
    </w:p>
    <w:p w14:paraId="74B34F89" w14:textId="77777777" w:rsidR="00B4581F" w:rsidRPr="00B4581F" w:rsidRDefault="00B4581F" w:rsidP="00B4581F">
      <w:pPr>
        <w:tabs>
          <w:tab w:val="left" w:pos="-720"/>
        </w:tabs>
        <w:suppressAutoHyphens/>
        <w:spacing w:after="0" w:line="240" w:lineRule="auto"/>
        <w:rPr>
          <w:rFonts w:ascii="Century Gothic" w:eastAsia="Times New Roman" w:hAnsi="Century Gothic" w:cs="Times New Roman"/>
          <w:sz w:val="22"/>
          <w:szCs w:val="22"/>
        </w:rPr>
      </w:pPr>
    </w:p>
    <w:p w14:paraId="1DFF39C7" w14:textId="77777777" w:rsidR="00B4581F" w:rsidRDefault="00212B55" w:rsidP="00212B55">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2.9.1</w:t>
      </w:r>
      <w:r>
        <w:rPr>
          <w:rFonts w:ascii="Century Gothic" w:eastAsia="Times New Roman" w:hAnsi="Century Gothic" w:cs="Times New Roman"/>
          <w:sz w:val="22"/>
          <w:szCs w:val="22"/>
        </w:rPr>
        <w:tab/>
      </w:r>
      <w:r w:rsidR="00B4581F">
        <w:rPr>
          <w:rFonts w:ascii="Century Gothic" w:eastAsia="Times New Roman" w:hAnsi="Century Gothic" w:cs="Times New Roman"/>
          <w:sz w:val="22"/>
          <w:szCs w:val="22"/>
        </w:rPr>
        <w:t xml:space="preserve">The next review of the vendor’s code is to begin with a check of the last </w:t>
      </w:r>
      <w:r w:rsidR="00F50C72">
        <w:rPr>
          <w:rFonts w:ascii="Century Gothic" w:eastAsia="Times New Roman" w:hAnsi="Century Gothic" w:cs="Times New Roman"/>
          <w:sz w:val="22"/>
          <w:szCs w:val="22"/>
        </w:rPr>
        <w:t xml:space="preserve">code review </w:t>
      </w:r>
      <w:r>
        <w:rPr>
          <w:rFonts w:ascii="Century Gothic" w:eastAsia="Times New Roman" w:hAnsi="Century Gothic" w:cs="Times New Roman"/>
          <w:sz w:val="22"/>
          <w:szCs w:val="22"/>
        </w:rPr>
        <w:t>r</w:t>
      </w:r>
      <w:r w:rsidR="00F50C72">
        <w:rPr>
          <w:rFonts w:ascii="Century Gothic" w:eastAsia="Times New Roman" w:hAnsi="Century Gothic" w:cs="Times New Roman"/>
          <w:sz w:val="22"/>
          <w:szCs w:val="22"/>
        </w:rPr>
        <w:t xml:space="preserve">eport </w:t>
      </w:r>
      <w:r w:rsidR="00B4581F">
        <w:rPr>
          <w:rFonts w:ascii="Century Gothic" w:eastAsia="Times New Roman" w:hAnsi="Century Gothic" w:cs="Times New Roman"/>
          <w:sz w:val="22"/>
          <w:szCs w:val="22"/>
        </w:rPr>
        <w:t xml:space="preserve">conducted as a check for the remediation of issues discovered. </w:t>
      </w:r>
    </w:p>
    <w:p w14:paraId="63583645" w14:textId="77777777" w:rsidR="00B4581F" w:rsidRDefault="00B4581F" w:rsidP="00212B55">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p>
    <w:p w14:paraId="4A26F0FF" w14:textId="77777777" w:rsidR="00B4581F" w:rsidRPr="005D4030" w:rsidRDefault="00212B55" w:rsidP="00212B55">
      <w:pPr>
        <w:tabs>
          <w:tab w:val="left" w:pos="-720"/>
          <w:tab w:val="left" w:pos="1440"/>
        </w:tabs>
        <w:suppressAutoHyphens/>
        <w:spacing w:after="0" w:line="240" w:lineRule="auto"/>
        <w:ind w:left="2160" w:hanging="2160"/>
        <w:rPr>
          <w:rFonts w:ascii="Century Gothic" w:eastAsia="Times New Roman" w:hAnsi="Century Gothic" w:cs="Times New Roman"/>
          <w:sz w:val="22"/>
          <w:szCs w:val="22"/>
        </w:rPr>
      </w:pPr>
      <w:r>
        <w:rPr>
          <w:rFonts w:ascii="Century Gothic" w:eastAsia="Times New Roman" w:hAnsi="Century Gothic" w:cs="Times New Roman"/>
          <w:sz w:val="22"/>
          <w:szCs w:val="22"/>
        </w:rPr>
        <w:tab/>
        <w:t>2.9.2</w:t>
      </w:r>
      <w:r>
        <w:rPr>
          <w:rFonts w:ascii="Century Gothic" w:eastAsia="Times New Roman" w:hAnsi="Century Gothic" w:cs="Times New Roman"/>
          <w:sz w:val="22"/>
          <w:szCs w:val="22"/>
        </w:rPr>
        <w:tab/>
      </w:r>
      <w:r w:rsidR="00B4581F">
        <w:rPr>
          <w:rFonts w:ascii="Century Gothic" w:eastAsia="Times New Roman" w:hAnsi="Century Gothic" w:cs="Times New Roman"/>
          <w:sz w:val="22"/>
          <w:szCs w:val="22"/>
        </w:rPr>
        <w:t xml:space="preserve">If this is the last code review in a vendor’s review schedule </w:t>
      </w:r>
      <w:r w:rsidR="008E2D8D">
        <w:rPr>
          <w:rFonts w:ascii="Century Gothic" w:eastAsia="Times New Roman" w:hAnsi="Century Gothic" w:cs="Times New Roman"/>
          <w:sz w:val="22"/>
          <w:szCs w:val="22"/>
        </w:rPr>
        <w:t xml:space="preserve">and issues are found, </w:t>
      </w:r>
      <w:r w:rsidR="00B4581F">
        <w:rPr>
          <w:rFonts w:ascii="Century Gothic" w:eastAsia="Times New Roman" w:hAnsi="Century Gothic" w:cs="Times New Roman"/>
          <w:sz w:val="22"/>
          <w:szCs w:val="22"/>
        </w:rPr>
        <w:t xml:space="preserve">a follow up review is to be scheduled until the code is </w:t>
      </w:r>
      <w:r w:rsidR="00F50C72">
        <w:rPr>
          <w:rFonts w:ascii="Century Gothic" w:eastAsia="Times New Roman" w:hAnsi="Century Gothic" w:cs="Times New Roman"/>
          <w:sz w:val="22"/>
          <w:szCs w:val="22"/>
        </w:rPr>
        <w:t xml:space="preserve">acceptable for delivery to </w:t>
      </w:r>
      <w:r w:rsidR="00F50C72" w:rsidRPr="005D4030">
        <w:rPr>
          <w:rFonts w:ascii="Century Gothic" w:eastAsia="Times New Roman" w:hAnsi="Century Gothic" w:cs="Times New Roman"/>
          <w:sz w:val="22"/>
          <w:szCs w:val="22"/>
        </w:rPr>
        <w:t xml:space="preserve">AODC </w:t>
      </w:r>
      <w:r w:rsidR="00B4581F" w:rsidRPr="005D4030">
        <w:rPr>
          <w:rFonts w:ascii="Century Gothic" w:eastAsia="Times New Roman" w:hAnsi="Century Gothic" w:cs="Times New Roman"/>
          <w:sz w:val="22"/>
          <w:szCs w:val="22"/>
        </w:rPr>
        <w:t xml:space="preserve">Alcon Huntington. </w:t>
      </w:r>
    </w:p>
    <w:p w14:paraId="52F8511C" w14:textId="77777777" w:rsidR="00337794" w:rsidRPr="005D4030" w:rsidRDefault="00337794" w:rsidP="006E669A">
      <w:pPr>
        <w:tabs>
          <w:tab w:val="left" w:pos="-720"/>
        </w:tabs>
        <w:suppressAutoHyphens/>
        <w:spacing w:after="0" w:line="240" w:lineRule="auto"/>
        <w:rPr>
          <w:rFonts w:ascii="Century Gothic" w:eastAsia="Times New Roman" w:hAnsi="Century Gothic" w:cs="Times New Roman"/>
          <w:sz w:val="22"/>
          <w:szCs w:val="22"/>
        </w:rPr>
      </w:pPr>
    </w:p>
    <w:p w14:paraId="1B4C7D49" w14:textId="77777777" w:rsidR="00337FFE" w:rsidRPr="005D4030" w:rsidRDefault="00212B55" w:rsidP="00212B55">
      <w:pPr>
        <w:tabs>
          <w:tab w:val="left" w:pos="-720"/>
        </w:tabs>
        <w:suppressAutoHyphens/>
        <w:spacing w:after="0" w:line="240" w:lineRule="auto"/>
        <w:rPr>
          <w:rFonts w:ascii="Century Gothic" w:hAnsi="Century Gothic"/>
          <w:sz w:val="22"/>
          <w:szCs w:val="22"/>
        </w:rPr>
      </w:pPr>
      <w:r w:rsidRPr="005D4030">
        <w:rPr>
          <w:rFonts w:ascii="Century Gothic" w:eastAsia="Times New Roman" w:hAnsi="Century Gothic" w:cs="Times New Roman"/>
          <w:b/>
          <w:sz w:val="22"/>
          <w:szCs w:val="22"/>
        </w:rPr>
        <w:t>3.0</w:t>
      </w:r>
      <w:r w:rsidRPr="005D4030">
        <w:rPr>
          <w:rFonts w:ascii="Century Gothic" w:eastAsia="Times New Roman" w:hAnsi="Century Gothic" w:cs="Times New Roman"/>
          <w:b/>
          <w:sz w:val="22"/>
          <w:szCs w:val="22"/>
        </w:rPr>
        <w:tab/>
      </w:r>
      <w:r w:rsidR="00337FFE" w:rsidRPr="005D4030">
        <w:rPr>
          <w:rFonts w:ascii="Century Gothic" w:eastAsia="Times New Roman" w:hAnsi="Century Gothic" w:cs="Times New Roman"/>
          <w:b/>
          <w:sz w:val="22"/>
          <w:szCs w:val="22"/>
        </w:rPr>
        <w:t>SAFETY:</w:t>
      </w:r>
      <w:r w:rsidR="003E6A2F" w:rsidRPr="005D4030">
        <w:rPr>
          <w:rFonts w:ascii="Century Gothic" w:eastAsia="Times New Roman" w:hAnsi="Century Gothic" w:cs="Times New Roman"/>
          <w:b/>
          <w:sz w:val="22"/>
          <w:szCs w:val="22"/>
        </w:rPr>
        <w:tab/>
      </w:r>
      <w:r w:rsidR="003E6A2F" w:rsidRPr="005D4030">
        <w:rPr>
          <w:rFonts w:ascii="Century Gothic" w:hAnsi="Century Gothic"/>
          <w:sz w:val="22"/>
          <w:szCs w:val="22"/>
        </w:rPr>
        <w:t>NA.</w:t>
      </w:r>
    </w:p>
    <w:p w14:paraId="606F1263" w14:textId="77777777" w:rsidR="005D4030" w:rsidRDefault="005D4030" w:rsidP="00212B55">
      <w:pPr>
        <w:tabs>
          <w:tab w:val="left" w:pos="-720"/>
        </w:tabs>
        <w:suppressAutoHyphens/>
        <w:spacing w:after="0" w:line="240" w:lineRule="auto"/>
        <w:rPr>
          <w:rFonts w:ascii="Century Gothic" w:eastAsia="Times New Roman" w:hAnsi="Century Gothic" w:cs="Times New Roman"/>
          <w:b/>
          <w:sz w:val="22"/>
          <w:szCs w:val="22"/>
        </w:rPr>
      </w:pPr>
    </w:p>
    <w:p w14:paraId="20215B00" w14:textId="77777777" w:rsidR="00337FFE" w:rsidRPr="005D4030" w:rsidRDefault="00212B55" w:rsidP="00212B55">
      <w:pPr>
        <w:tabs>
          <w:tab w:val="left" w:pos="-720"/>
        </w:tabs>
        <w:suppressAutoHyphens/>
        <w:spacing w:after="0" w:line="240" w:lineRule="auto"/>
        <w:rPr>
          <w:rFonts w:ascii="Century Gothic" w:eastAsia="Times New Roman" w:hAnsi="Century Gothic" w:cs="Times New Roman"/>
          <w:b/>
          <w:sz w:val="22"/>
          <w:szCs w:val="22"/>
        </w:rPr>
      </w:pPr>
      <w:r w:rsidRPr="005D4030">
        <w:rPr>
          <w:rFonts w:ascii="Century Gothic" w:eastAsia="Times New Roman" w:hAnsi="Century Gothic" w:cs="Times New Roman"/>
          <w:b/>
          <w:sz w:val="22"/>
          <w:szCs w:val="22"/>
        </w:rPr>
        <w:t>4.0</w:t>
      </w:r>
      <w:r w:rsidRPr="005D4030">
        <w:rPr>
          <w:rFonts w:ascii="Century Gothic" w:eastAsia="Times New Roman" w:hAnsi="Century Gothic" w:cs="Times New Roman"/>
          <w:b/>
          <w:sz w:val="22"/>
          <w:szCs w:val="22"/>
        </w:rPr>
        <w:tab/>
      </w:r>
      <w:r w:rsidR="00337FFE" w:rsidRPr="005D4030">
        <w:rPr>
          <w:rFonts w:ascii="Century Gothic" w:eastAsia="Times New Roman" w:hAnsi="Century Gothic" w:cs="Times New Roman"/>
          <w:b/>
          <w:sz w:val="22"/>
          <w:szCs w:val="22"/>
        </w:rPr>
        <w:t>REFERENCE DOCUMENTS / DEFINITIONS:</w:t>
      </w:r>
    </w:p>
    <w:p w14:paraId="3AACCC38" w14:textId="77777777" w:rsidR="00337FFE"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00212B55" w:rsidRPr="005D4030">
        <w:rPr>
          <w:rFonts w:ascii="Century Gothic" w:eastAsia="Times New Roman" w:hAnsi="Century Gothic" w:cs="Times New Roman"/>
          <w:sz w:val="22"/>
          <w:szCs w:val="22"/>
        </w:rPr>
        <w:t>4.1</w:t>
      </w:r>
      <w:r w:rsidR="00212B55" w:rsidRPr="005D4030">
        <w:rPr>
          <w:rFonts w:ascii="Century Gothic" w:eastAsia="Times New Roman" w:hAnsi="Century Gothic" w:cs="Times New Roman"/>
          <w:b/>
          <w:sz w:val="22"/>
          <w:szCs w:val="22"/>
        </w:rPr>
        <w:tab/>
      </w:r>
      <w:r w:rsidR="00125AEC" w:rsidRPr="005D4030">
        <w:rPr>
          <w:rFonts w:ascii="Century Gothic" w:eastAsia="Times New Roman" w:hAnsi="Century Gothic" w:cs="Times New Roman"/>
          <w:sz w:val="22"/>
          <w:szCs w:val="22"/>
        </w:rPr>
        <w:t>2589-</w:t>
      </w:r>
      <w:r w:rsidRPr="005D4030">
        <w:rPr>
          <w:rFonts w:ascii="Century Gothic" w:eastAsia="Times New Roman" w:hAnsi="Century Gothic" w:cs="Times New Roman"/>
          <w:sz w:val="22"/>
          <w:szCs w:val="22"/>
        </w:rPr>
        <w:t>TR -</w:t>
      </w:r>
      <w:r w:rsidR="00125AEC" w:rsidRPr="005D4030">
        <w:rPr>
          <w:rFonts w:ascii="Century Gothic" w:eastAsia="Times New Roman" w:hAnsi="Century Gothic" w:cs="Times New Roman"/>
          <w:sz w:val="22"/>
          <w:szCs w:val="22"/>
        </w:rPr>
        <w:t xml:space="preserve"> Alcon Code Libraries an</w:t>
      </w:r>
      <w:r w:rsidRPr="005D4030">
        <w:rPr>
          <w:rFonts w:ascii="Century Gothic" w:eastAsia="Times New Roman" w:hAnsi="Century Gothic" w:cs="Times New Roman"/>
          <w:sz w:val="22"/>
          <w:szCs w:val="22"/>
        </w:rPr>
        <w:t>d Programming Conventions Usage</w:t>
      </w:r>
    </w:p>
    <w:p w14:paraId="1223432F" w14:textId="77777777" w:rsidR="00FC2B46" w:rsidRPr="005D4030" w:rsidRDefault="00FC2B46" w:rsidP="00E12675">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4.2</w:t>
      </w:r>
      <w:r w:rsidRPr="005D4030">
        <w:rPr>
          <w:rFonts w:ascii="Century Gothic" w:eastAsia="Times New Roman" w:hAnsi="Century Gothic" w:cs="Times New Roman"/>
          <w:b/>
          <w:sz w:val="22"/>
          <w:szCs w:val="22"/>
        </w:rPr>
        <w:tab/>
        <w:t>Assembly Version</w:t>
      </w:r>
      <w:r w:rsidRPr="005D4030">
        <w:rPr>
          <w:rFonts w:ascii="Century Gothic" w:eastAsia="Times New Roman" w:hAnsi="Century Gothic" w:cs="Times New Roman"/>
          <w:sz w:val="22"/>
          <w:szCs w:val="22"/>
        </w:rPr>
        <w:t xml:space="preserve"> – all PC application software (custom or COTS) has an assembly version number associated. This number should match the build number portion of the </w:t>
      </w:r>
      <w:r w:rsidR="00E12675">
        <w:rPr>
          <w:rFonts w:ascii="Century Gothic" w:eastAsia="Times New Roman" w:hAnsi="Century Gothic" w:cs="Times New Roman"/>
          <w:sz w:val="22"/>
          <w:szCs w:val="22"/>
        </w:rPr>
        <w:t>Document Control</w:t>
      </w:r>
      <w:r w:rsidRPr="005D4030">
        <w:rPr>
          <w:rFonts w:ascii="Century Gothic" w:eastAsia="Times New Roman" w:hAnsi="Century Gothic" w:cs="Times New Roman"/>
          <w:sz w:val="22"/>
          <w:szCs w:val="22"/>
        </w:rPr>
        <w:t xml:space="preserve"> version number and should be reconciled when checking software out of </w:t>
      </w:r>
      <w:r w:rsidR="00E12675">
        <w:rPr>
          <w:rFonts w:ascii="Century Gothic" w:eastAsia="Times New Roman" w:hAnsi="Century Gothic" w:cs="Times New Roman"/>
          <w:sz w:val="22"/>
          <w:szCs w:val="22"/>
        </w:rPr>
        <w:t>Document Control</w:t>
      </w:r>
      <w:r w:rsidRPr="005D4030">
        <w:rPr>
          <w:rFonts w:ascii="Century Gothic" w:eastAsia="Times New Roman" w:hAnsi="Century Gothic" w:cs="Times New Roman"/>
          <w:sz w:val="22"/>
          <w:szCs w:val="22"/>
        </w:rPr>
        <w:t>.</w:t>
      </w:r>
      <w:r w:rsidRPr="005D4030">
        <w:rPr>
          <w:rFonts w:ascii="Century Gothic" w:eastAsia="Times New Roman" w:hAnsi="Century Gothic" w:cs="Times New Roman"/>
          <w:sz w:val="22"/>
          <w:szCs w:val="22"/>
        </w:rPr>
        <w:tab/>
        <w:t xml:space="preserve">The build number should be identical to the software assembly version value.  </w:t>
      </w:r>
    </w:p>
    <w:p w14:paraId="6DD51672" w14:textId="77777777" w:rsidR="00FC2B46"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4.3</w:t>
      </w:r>
      <w:r w:rsidRPr="005D4030">
        <w:rPr>
          <w:rFonts w:ascii="Century Gothic" w:eastAsia="Times New Roman" w:hAnsi="Century Gothic" w:cs="Times New Roman"/>
          <w:b/>
          <w:sz w:val="22"/>
          <w:szCs w:val="22"/>
        </w:rPr>
        <w:tab/>
        <w:t>Build Number</w:t>
      </w:r>
      <w:r w:rsidRPr="005D4030">
        <w:rPr>
          <w:rFonts w:ascii="Century Gothic" w:eastAsia="Times New Roman" w:hAnsi="Century Gothic" w:cs="Times New Roman"/>
          <w:sz w:val="22"/>
          <w:szCs w:val="22"/>
        </w:rPr>
        <w:t xml:space="preserve"> – the build number is the software revision number and is used to reflect the version or state the software in terms of maturity, features and bug remediation.  The build or version nomenclature allows a sequence-based identifier that will convey the significance of changes between releases whereby the first sequence is changed for the most significant changes, and changes to sequences after the first represent changes of decreasing significance.</w:t>
      </w:r>
    </w:p>
    <w:p w14:paraId="22CB1258" w14:textId="77777777" w:rsidR="00FC2B46"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p>
    <w:p w14:paraId="638B886B" w14:textId="77777777" w:rsidR="00FC2B46" w:rsidRPr="005D4030" w:rsidRDefault="00FC2B46" w:rsidP="00FC2B46">
      <w:pPr>
        <w:tabs>
          <w:tab w:val="left" w:pos="-720"/>
        </w:tabs>
        <w:suppressAutoHyphens/>
        <w:spacing w:after="0" w:line="240" w:lineRule="auto"/>
        <w:ind w:left="144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This practice permits users (or potential adopters) to evaluate the evolution and level of bug remediation a given software release has undergone.</w:t>
      </w:r>
    </w:p>
    <w:p w14:paraId="7AFD5186" w14:textId="77777777" w:rsidR="00FC2B46" w:rsidRPr="005D4030" w:rsidRDefault="00FC2B46" w:rsidP="00FC2B46">
      <w:pPr>
        <w:tabs>
          <w:tab w:val="left" w:pos="-720"/>
        </w:tabs>
        <w:suppressAutoHyphens/>
        <w:spacing w:after="0" w:line="240" w:lineRule="auto"/>
        <w:ind w:left="1440"/>
        <w:rPr>
          <w:rFonts w:ascii="Century Gothic" w:eastAsia="Times New Roman" w:hAnsi="Century Gothic" w:cs="Times New Roman"/>
          <w:sz w:val="22"/>
          <w:szCs w:val="22"/>
        </w:rPr>
      </w:pPr>
    </w:p>
    <w:p w14:paraId="632D8E05" w14:textId="77777777" w:rsidR="00FC2B46" w:rsidRPr="005D4030" w:rsidRDefault="00FC2B46" w:rsidP="00FC2B46">
      <w:pPr>
        <w:tabs>
          <w:tab w:val="left" w:pos="-720"/>
        </w:tabs>
        <w:suppressAutoHyphens/>
        <w:spacing w:after="0" w:line="240" w:lineRule="auto"/>
        <w:ind w:left="144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At Alcon – Huntington custom software applications will specify the version in the </w:t>
      </w:r>
    </w:p>
    <w:p w14:paraId="65AE37E5" w14:textId="77777777" w:rsidR="00FC2B46" w:rsidRPr="005D4030" w:rsidRDefault="00FC2B46" w:rsidP="00FC2B46">
      <w:pPr>
        <w:tabs>
          <w:tab w:val="left" w:pos="-720"/>
        </w:tabs>
        <w:suppressAutoHyphens/>
        <w:spacing w:after="0" w:line="240" w:lineRule="auto"/>
        <w:ind w:left="144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Format:</w:t>
      </w:r>
    </w:p>
    <w:p w14:paraId="67A3437A" w14:textId="77777777" w:rsidR="00FC2B46" w:rsidRPr="005D4030" w:rsidRDefault="00FC2B46" w:rsidP="00FC2B46">
      <w:pPr>
        <w:tabs>
          <w:tab w:val="left" w:pos="-720"/>
        </w:tabs>
        <w:suppressAutoHyphens/>
        <w:spacing w:after="0" w:line="240" w:lineRule="auto"/>
        <w:ind w:left="864"/>
        <w:rPr>
          <w:rFonts w:ascii="Century Gothic" w:eastAsia="Times New Roman" w:hAnsi="Century Gothic" w:cs="Times New Roman"/>
          <w:sz w:val="22"/>
          <w:szCs w:val="22"/>
        </w:rPr>
      </w:pPr>
    </w:p>
    <w:p w14:paraId="7D607FC0" w14:textId="77777777" w:rsidR="00FC2B46" w:rsidRPr="005D4030" w:rsidRDefault="00FC2B46" w:rsidP="00FC2B46">
      <w:pPr>
        <w:tabs>
          <w:tab w:val="left" w:pos="-720"/>
        </w:tabs>
        <w:suppressAutoHyphens/>
        <w:spacing w:after="0" w:line="240" w:lineRule="auto"/>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b/>
          <w:sz w:val="22"/>
          <w:szCs w:val="22"/>
        </w:rPr>
        <w:tab/>
        <w:t xml:space="preserve">     </w:t>
      </w:r>
      <w:r w:rsidRPr="005D4030">
        <w:rPr>
          <w:rFonts w:ascii="Century Gothic" w:eastAsia="Times New Roman" w:hAnsi="Century Gothic" w:cs="Times New Roman"/>
          <w:sz w:val="22"/>
          <w:szCs w:val="22"/>
        </w:rPr>
        <w:t>Rev 9 (Build W.X.Y.Z)</w:t>
      </w:r>
    </w:p>
    <w:p w14:paraId="7A11E02F" w14:textId="77777777" w:rsidR="00FC2B46" w:rsidRPr="005D4030" w:rsidRDefault="00FC2B46" w:rsidP="00FC2B46">
      <w:pPr>
        <w:tabs>
          <w:tab w:val="left" w:pos="-720"/>
        </w:tabs>
        <w:suppressAutoHyphens/>
        <w:spacing w:after="0" w:line="240" w:lineRule="auto"/>
        <w:ind w:left="432"/>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ab/>
      </w:r>
    </w:p>
    <w:p w14:paraId="1AD25999" w14:textId="77777777" w:rsidR="00FC2B46" w:rsidRPr="005D4030" w:rsidRDefault="00FC2B46" w:rsidP="00FC2B46">
      <w:pPr>
        <w:spacing w:after="0" w:line="240" w:lineRule="auto"/>
        <w:ind w:left="180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Where </w:t>
      </w:r>
      <w:r w:rsidRPr="005D4030">
        <w:rPr>
          <w:rFonts w:ascii="Century Gothic" w:eastAsia="Times New Roman" w:hAnsi="Century Gothic" w:cs="Times New Roman"/>
          <w:sz w:val="22"/>
          <w:szCs w:val="22"/>
        </w:rPr>
        <w:tab/>
        <w:t xml:space="preserve">9 </w:t>
      </w:r>
      <w:r w:rsidRPr="005D4030">
        <w:rPr>
          <w:rFonts w:ascii="Century Gothic" w:eastAsia="Times New Roman" w:hAnsi="Century Gothic" w:cs="Times New Roman"/>
          <w:sz w:val="22"/>
          <w:szCs w:val="22"/>
        </w:rPr>
        <w:tab/>
        <w:t xml:space="preserve">   </w:t>
      </w:r>
      <w:r w:rsidRPr="005D4030">
        <w:rPr>
          <w:rFonts w:ascii="Century Gothic" w:eastAsia="Times New Roman" w:hAnsi="Century Gothic" w:cs="Times New Roman"/>
          <w:sz w:val="22"/>
          <w:szCs w:val="22"/>
        </w:rPr>
        <w:tab/>
        <w:t xml:space="preserve">- </w:t>
      </w:r>
      <w:r w:rsidR="00E12675">
        <w:rPr>
          <w:rFonts w:ascii="Century Gothic" w:eastAsia="Times New Roman" w:hAnsi="Century Gothic" w:cs="Times New Roman"/>
          <w:sz w:val="22"/>
          <w:szCs w:val="22"/>
        </w:rPr>
        <w:t>Document Control</w:t>
      </w:r>
      <w:r w:rsidRPr="005D4030">
        <w:rPr>
          <w:rFonts w:ascii="Century Gothic" w:eastAsia="Times New Roman" w:hAnsi="Century Gothic" w:cs="Times New Roman"/>
          <w:sz w:val="22"/>
          <w:szCs w:val="22"/>
        </w:rPr>
        <w:t xml:space="preserve"> Revision number</w:t>
      </w:r>
      <w:r w:rsidRPr="005D4030">
        <w:rPr>
          <w:rFonts w:ascii="Century Gothic" w:eastAsia="Times New Roman" w:hAnsi="Century Gothic" w:cs="Times New Roman"/>
          <w:sz w:val="22"/>
          <w:szCs w:val="22"/>
        </w:rPr>
        <w:br/>
        <w:t xml:space="preserve">             </w:t>
      </w:r>
      <w:r w:rsidRPr="005D4030">
        <w:rPr>
          <w:rFonts w:ascii="Century Gothic" w:eastAsia="Times New Roman" w:hAnsi="Century Gothic" w:cs="Times New Roman"/>
          <w:sz w:val="22"/>
          <w:szCs w:val="22"/>
        </w:rPr>
        <w:tab/>
        <w:t>W.X.Y.Z</w:t>
      </w:r>
      <w:r w:rsidRPr="005D4030">
        <w:rPr>
          <w:rFonts w:ascii="Century Gothic" w:eastAsia="Times New Roman" w:hAnsi="Century Gothic" w:cs="Times New Roman"/>
          <w:sz w:val="22"/>
          <w:szCs w:val="22"/>
        </w:rPr>
        <w:tab/>
        <w:t xml:space="preserve">- Software build number </w:t>
      </w:r>
    </w:p>
    <w:p w14:paraId="12C3F310" w14:textId="77777777" w:rsidR="00FC2B46" w:rsidRPr="005D4030" w:rsidRDefault="00FC2B46" w:rsidP="00FC2B46">
      <w:pPr>
        <w:spacing w:after="0" w:line="240" w:lineRule="auto"/>
        <w:ind w:left="1800"/>
        <w:rPr>
          <w:rFonts w:ascii="Century Gothic" w:eastAsia="Times New Roman" w:hAnsi="Century Gothic" w:cs="Times New Roman"/>
          <w:sz w:val="22"/>
          <w:szCs w:val="22"/>
        </w:rPr>
      </w:pPr>
    </w:p>
    <w:p w14:paraId="0250744C" w14:textId="77777777" w:rsidR="00FC2B46" w:rsidRPr="005D4030" w:rsidRDefault="00FC2B46" w:rsidP="00FC2B46">
      <w:pPr>
        <w:spacing w:after="0" w:line="240" w:lineRule="auto"/>
        <w:ind w:left="3600" w:hanging="108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Where </w:t>
      </w:r>
      <w:r w:rsidRPr="005D4030">
        <w:rPr>
          <w:rFonts w:ascii="Century Gothic" w:eastAsia="Times New Roman" w:hAnsi="Century Gothic" w:cs="Times New Roman"/>
          <w:sz w:val="22"/>
          <w:szCs w:val="22"/>
        </w:rPr>
        <w:tab/>
        <w:t>W</w:t>
      </w:r>
      <w:r w:rsidRPr="005D4030">
        <w:rPr>
          <w:rFonts w:ascii="Century Gothic" w:eastAsia="Times New Roman" w:hAnsi="Century Gothic" w:cs="Times New Roman"/>
          <w:sz w:val="22"/>
          <w:szCs w:val="22"/>
        </w:rPr>
        <w:tab/>
        <w:t xml:space="preserve">- Major Version Number (0 - ~) manually incremented for </w:t>
      </w:r>
    </w:p>
    <w:p w14:paraId="638A4606" w14:textId="77777777" w:rsidR="00FC2B46" w:rsidRPr="005D4030" w:rsidRDefault="00FC2B46" w:rsidP="00FC2B46">
      <w:pPr>
        <w:spacing w:after="0" w:line="240" w:lineRule="auto"/>
        <w:ind w:left="432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  major releases, such as adding many new features to the </w:t>
      </w:r>
    </w:p>
    <w:p w14:paraId="4AAD39C9" w14:textId="77777777" w:rsidR="00FC2B46" w:rsidRPr="005D4030" w:rsidRDefault="00FC2B46" w:rsidP="00FC2B46">
      <w:pPr>
        <w:spacing w:after="0" w:line="240" w:lineRule="auto"/>
        <w:ind w:left="432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  solution</w:t>
      </w:r>
    </w:p>
    <w:p w14:paraId="728EAA2F" w14:textId="77777777" w:rsidR="00FC2B46" w:rsidRPr="005D4030" w:rsidRDefault="00FC2B46" w:rsidP="00FC2B46">
      <w:pPr>
        <w:spacing w:after="0" w:line="240" w:lineRule="auto"/>
        <w:ind w:left="2880" w:firstLine="72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X </w:t>
      </w:r>
      <w:r w:rsidRPr="005D4030">
        <w:rPr>
          <w:rFonts w:ascii="Century Gothic" w:eastAsia="Times New Roman" w:hAnsi="Century Gothic" w:cs="Times New Roman"/>
          <w:sz w:val="22"/>
          <w:szCs w:val="22"/>
        </w:rPr>
        <w:tab/>
        <w:t xml:space="preserve">– Minor Version Number (0 - ~) manually incremented for </w:t>
      </w:r>
    </w:p>
    <w:p w14:paraId="6623C8EE" w14:textId="77777777" w:rsidR="00FC2B46" w:rsidRPr="005D4030" w:rsidRDefault="00FC2B46" w:rsidP="00FC2B46">
      <w:pPr>
        <w:spacing w:after="0" w:line="240" w:lineRule="auto"/>
        <w:ind w:left="3600" w:firstLine="72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   minor releases, such as introducing small changes to </w:t>
      </w:r>
    </w:p>
    <w:p w14:paraId="05E0360B" w14:textId="77777777" w:rsidR="00FC2B46" w:rsidRPr="005D4030" w:rsidRDefault="00FC2B46" w:rsidP="00FC2B46">
      <w:pPr>
        <w:spacing w:after="0" w:line="240" w:lineRule="auto"/>
        <w:ind w:left="3600" w:firstLine="72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   existing features</w:t>
      </w:r>
    </w:p>
    <w:p w14:paraId="058606D6" w14:textId="77777777" w:rsidR="00FC2B46" w:rsidRPr="005D4030" w:rsidRDefault="00FC2B46" w:rsidP="00FC2B46">
      <w:pPr>
        <w:shd w:val="clear" w:color="auto" w:fill="FFFFFF"/>
        <w:spacing w:after="0" w:line="240" w:lineRule="auto"/>
        <w:ind w:left="4320" w:hanging="720"/>
        <w:textAlignment w:val="baseline"/>
        <w:rPr>
          <w:rFonts w:ascii="Century Gothic" w:eastAsia="Times New Roman" w:hAnsi="Century Gothic" w:cs="Times New Roman"/>
          <w:sz w:val="22"/>
          <w:szCs w:val="22"/>
        </w:rPr>
      </w:pPr>
      <w:r w:rsidRPr="005D4030">
        <w:rPr>
          <w:rFonts w:ascii="Century Gothic" w:hAnsi="Century Gothic"/>
          <w:sz w:val="22"/>
          <w:szCs w:val="22"/>
        </w:rPr>
        <w:t xml:space="preserve">Y </w:t>
      </w:r>
      <w:r w:rsidRPr="005D4030">
        <w:rPr>
          <w:rFonts w:ascii="Century Gothic" w:hAnsi="Century Gothic"/>
          <w:sz w:val="22"/>
          <w:szCs w:val="22"/>
        </w:rPr>
        <w:tab/>
        <w:t xml:space="preserve">– Build number (0 - ~) incremented as </w:t>
      </w:r>
      <w:r w:rsidRPr="005D4030">
        <w:rPr>
          <w:rFonts w:ascii="Century Gothic" w:eastAsia="Times New Roman" w:hAnsi="Century Gothic" w:cs="Times New Roman"/>
          <w:sz w:val="22"/>
          <w:szCs w:val="22"/>
        </w:rPr>
        <w:t>part of solution builds</w:t>
      </w:r>
    </w:p>
    <w:p w14:paraId="01C0F41F" w14:textId="77777777" w:rsidR="00FC2B46" w:rsidRPr="005D4030" w:rsidRDefault="00FC2B46" w:rsidP="00FC2B46">
      <w:pPr>
        <w:shd w:val="clear" w:color="auto" w:fill="FFFFFF"/>
        <w:spacing w:after="0" w:line="240" w:lineRule="auto"/>
        <w:ind w:left="4320"/>
        <w:textAlignment w:val="baseline"/>
        <w:rPr>
          <w:rFonts w:ascii="Century Gothic" w:eastAsia="Times New Roman" w:hAnsi="Century Gothic" w:cs="Times New Roman"/>
          <w:sz w:val="22"/>
          <w:szCs w:val="22"/>
        </w:rPr>
      </w:pPr>
      <w:r w:rsidRPr="005D4030">
        <w:rPr>
          <w:rFonts w:ascii="Century Gothic" w:hAnsi="Century Gothic"/>
          <w:sz w:val="22"/>
          <w:szCs w:val="22"/>
        </w:rPr>
        <w:t xml:space="preserve">   </w:t>
      </w:r>
      <w:r w:rsidRPr="005D4030">
        <w:rPr>
          <w:rFonts w:ascii="Century Gothic" w:eastAsia="Times New Roman" w:hAnsi="Century Gothic" w:cs="Times New Roman"/>
          <w:sz w:val="22"/>
          <w:szCs w:val="22"/>
        </w:rPr>
        <w:t xml:space="preserve">performed allowing each build to be tracked and tested. </w:t>
      </w:r>
    </w:p>
    <w:p w14:paraId="6261FB76" w14:textId="77777777" w:rsidR="00FC2B46" w:rsidRPr="005D4030" w:rsidRDefault="00FC2B46" w:rsidP="00FC2B46">
      <w:pPr>
        <w:shd w:val="clear" w:color="auto" w:fill="FFFFFF"/>
        <w:spacing w:after="0" w:line="240" w:lineRule="auto"/>
        <w:ind w:left="4320" w:hanging="720"/>
        <w:textAlignment w:val="baseline"/>
        <w:rPr>
          <w:rFonts w:ascii="Century Gothic" w:eastAsia="Times New Roman" w:hAnsi="Century Gothic" w:cs="Times New Roman"/>
          <w:sz w:val="22"/>
          <w:szCs w:val="22"/>
        </w:rPr>
      </w:pPr>
      <w:r w:rsidRPr="005D4030">
        <w:rPr>
          <w:rFonts w:ascii="Century Gothic" w:hAnsi="Century Gothic"/>
          <w:sz w:val="22"/>
          <w:szCs w:val="22"/>
        </w:rPr>
        <w:t xml:space="preserve">Z </w:t>
      </w:r>
      <w:r w:rsidRPr="005D4030">
        <w:rPr>
          <w:rFonts w:ascii="Century Gothic" w:hAnsi="Century Gothic"/>
          <w:sz w:val="22"/>
          <w:szCs w:val="22"/>
        </w:rPr>
        <w:tab/>
        <w:t xml:space="preserve">– Revision (0 - ~) </w:t>
      </w:r>
      <w:r w:rsidRPr="005D4030">
        <w:rPr>
          <w:rFonts w:ascii="Century Gothic" w:eastAsia="Times New Roman" w:hAnsi="Century Gothic" w:cs="Times New Roman"/>
          <w:sz w:val="22"/>
          <w:szCs w:val="22"/>
        </w:rPr>
        <w:t xml:space="preserve">Incremented for “hotfixes” or patches to </w:t>
      </w:r>
    </w:p>
    <w:p w14:paraId="63F8D288" w14:textId="77777777" w:rsidR="00FC2B46" w:rsidRPr="005D4030" w:rsidRDefault="00FC2B46" w:rsidP="00FC2B46">
      <w:pPr>
        <w:shd w:val="clear" w:color="auto" w:fill="FFFFFF"/>
        <w:spacing w:after="0" w:line="240" w:lineRule="auto"/>
        <w:ind w:left="4320"/>
        <w:textAlignment w:val="baseline"/>
        <w:rPr>
          <w:rFonts w:ascii="Century Gothic" w:eastAsia="Times New Roman" w:hAnsi="Century Gothic" w:cs="Times New Roman"/>
          <w:sz w:val="22"/>
          <w:szCs w:val="22"/>
        </w:rPr>
      </w:pPr>
      <w:r w:rsidRPr="005D4030">
        <w:rPr>
          <w:rFonts w:ascii="Century Gothic" w:hAnsi="Century Gothic"/>
          <w:sz w:val="22"/>
          <w:szCs w:val="22"/>
        </w:rPr>
        <w:t xml:space="preserve">   </w:t>
      </w:r>
      <w:r w:rsidRPr="005D4030">
        <w:rPr>
          <w:rFonts w:ascii="Century Gothic" w:eastAsia="Times New Roman" w:hAnsi="Century Gothic" w:cs="Times New Roman"/>
          <w:sz w:val="22"/>
          <w:szCs w:val="22"/>
        </w:rPr>
        <w:t>builds released into the Production environment. This is set</w:t>
      </w:r>
    </w:p>
    <w:p w14:paraId="5BB19521" w14:textId="77777777" w:rsidR="00FC2B46" w:rsidRPr="005D4030" w:rsidRDefault="00FC2B46" w:rsidP="00FC2B46">
      <w:pPr>
        <w:shd w:val="clear" w:color="auto" w:fill="FFFFFF"/>
        <w:spacing w:after="0" w:line="240" w:lineRule="auto"/>
        <w:ind w:left="4320"/>
        <w:textAlignment w:val="baseline"/>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   to zero for the initial release of any major/minor version of </w:t>
      </w:r>
    </w:p>
    <w:p w14:paraId="46B2F824" w14:textId="77777777" w:rsidR="00FC2B46" w:rsidRPr="005D4030" w:rsidRDefault="00FC2B46" w:rsidP="00FC2B46">
      <w:pPr>
        <w:shd w:val="clear" w:color="auto" w:fill="FFFFFF"/>
        <w:spacing w:after="0" w:line="240" w:lineRule="auto"/>
        <w:ind w:left="4320"/>
        <w:textAlignment w:val="baseline"/>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   the solution. </w:t>
      </w:r>
    </w:p>
    <w:p w14:paraId="5AE65F28" w14:textId="77777777" w:rsidR="00FC2B46" w:rsidRPr="005D4030" w:rsidRDefault="00FC2B46" w:rsidP="00FC2B46">
      <w:pPr>
        <w:shd w:val="clear" w:color="auto" w:fill="FFFFFF"/>
        <w:spacing w:after="0" w:line="240" w:lineRule="auto"/>
        <w:ind w:left="3960" w:firstLine="720"/>
        <w:textAlignment w:val="baseline"/>
        <w:rPr>
          <w:rFonts w:ascii="Century Gothic" w:eastAsia="Times New Roman" w:hAnsi="Century Gothic"/>
          <w:color w:val="242729"/>
          <w:sz w:val="22"/>
          <w:szCs w:val="22"/>
        </w:rPr>
      </w:pPr>
    </w:p>
    <w:p w14:paraId="52DD78D1" w14:textId="77777777" w:rsidR="00FC2B46" w:rsidRPr="005D4030" w:rsidRDefault="00FC2B46" w:rsidP="00FC2B46">
      <w:pPr>
        <w:shd w:val="clear" w:color="auto" w:fill="FFFFFF"/>
        <w:spacing w:after="0" w:line="240" w:lineRule="auto"/>
        <w:ind w:left="1710"/>
        <w:textAlignment w:val="baseline"/>
        <w:rPr>
          <w:rFonts w:ascii="Century Gothic" w:eastAsia="Times New Roman" w:hAnsi="Century Gothic"/>
          <w:color w:val="242729"/>
          <w:sz w:val="22"/>
          <w:szCs w:val="22"/>
        </w:rPr>
      </w:pPr>
      <w:r w:rsidRPr="005D4030">
        <w:rPr>
          <w:rFonts w:ascii="Century Gothic" w:eastAsia="Times New Roman" w:hAnsi="Century Gothic"/>
          <w:color w:val="242729"/>
          <w:sz w:val="22"/>
          <w:szCs w:val="22"/>
        </w:rPr>
        <w:lastRenderedPageBreak/>
        <w:t>Build Numbering Guidelines:</w:t>
      </w:r>
    </w:p>
    <w:p w14:paraId="1570CA5D" w14:textId="77777777" w:rsidR="00FC2B46" w:rsidRPr="005D4030" w:rsidRDefault="00FC2B46" w:rsidP="00FC2B46">
      <w:pPr>
        <w:numPr>
          <w:ilvl w:val="0"/>
          <w:numId w:val="11"/>
        </w:numPr>
        <w:shd w:val="clear" w:color="auto" w:fill="FFFFFF"/>
        <w:tabs>
          <w:tab w:val="clear" w:pos="720"/>
          <w:tab w:val="num" w:pos="2430"/>
        </w:tabs>
        <w:spacing w:after="0" w:line="240" w:lineRule="auto"/>
        <w:ind w:left="2160"/>
        <w:textAlignment w:val="baseline"/>
        <w:rPr>
          <w:rFonts w:ascii="Century Gothic" w:eastAsia="Times New Roman" w:hAnsi="Century Gothic"/>
          <w:color w:val="242729"/>
          <w:sz w:val="22"/>
          <w:szCs w:val="22"/>
        </w:rPr>
      </w:pPr>
      <w:r w:rsidRPr="005D4030">
        <w:rPr>
          <w:rFonts w:ascii="Century Gothic" w:eastAsia="Times New Roman" w:hAnsi="Century Gothic"/>
          <w:color w:val="242729"/>
          <w:sz w:val="22"/>
          <w:szCs w:val="22"/>
        </w:rPr>
        <w:t xml:space="preserve">For new application, the version number </w:t>
      </w:r>
      <w:r w:rsidRPr="005D4030">
        <w:rPr>
          <w:rFonts w:ascii="Century Gothic" w:eastAsia="Times New Roman" w:hAnsi="Century Gothic" w:cs="Times New Roman"/>
          <w:sz w:val="22"/>
          <w:szCs w:val="22"/>
        </w:rPr>
        <w:t>starts</w:t>
      </w:r>
      <w:r w:rsidRPr="005D4030">
        <w:rPr>
          <w:rFonts w:ascii="Century Gothic" w:eastAsia="Times New Roman" w:hAnsi="Century Gothic"/>
          <w:color w:val="242729"/>
          <w:sz w:val="22"/>
          <w:szCs w:val="22"/>
        </w:rPr>
        <w:t xml:space="preserve"> with 1.0.0.0</w:t>
      </w:r>
    </w:p>
    <w:p w14:paraId="230FFC7F" w14:textId="77777777" w:rsidR="00FC2B46" w:rsidRPr="005D4030" w:rsidRDefault="00FC2B46" w:rsidP="00FC2B46">
      <w:pPr>
        <w:numPr>
          <w:ilvl w:val="0"/>
          <w:numId w:val="11"/>
        </w:numPr>
        <w:shd w:val="clear" w:color="auto" w:fill="FFFFFF"/>
        <w:tabs>
          <w:tab w:val="clear" w:pos="720"/>
          <w:tab w:val="num" w:pos="2430"/>
        </w:tabs>
        <w:spacing w:after="0" w:line="240" w:lineRule="auto"/>
        <w:ind w:left="2160"/>
        <w:textAlignment w:val="baseline"/>
        <w:rPr>
          <w:rFonts w:ascii="Century Gothic" w:eastAsia="Times New Roman" w:hAnsi="Century Gothic"/>
          <w:color w:val="242729"/>
          <w:sz w:val="22"/>
          <w:szCs w:val="22"/>
        </w:rPr>
      </w:pPr>
      <w:r w:rsidRPr="005D4030">
        <w:rPr>
          <w:rFonts w:ascii="Century Gothic" w:eastAsia="Times New Roman" w:hAnsi="Century Gothic"/>
          <w:color w:val="242729"/>
          <w:sz w:val="22"/>
          <w:szCs w:val="22"/>
        </w:rPr>
        <w:t>If the new version contains only bug fixes, increase the revision number so the version number will be 1.0.0.1.</w:t>
      </w:r>
    </w:p>
    <w:p w14:paraId="37565C25" w14:textId="77777777" w:rsidR="00FC2B46" w:rsidRPr="005D4030" w:rsidRDefault="00FC2B46" w:rsidP="00FC2B46">
      <w:pPr>
        <w:shd w:val="clear" w:color="auto" w:fill="FFFFFF"/>
        <w:spacing w:after="0" w:line="240" w:lineRule="auto"/>
        <w:ind w:left="2160"/>
        <w:textAlignment w:val="baseline"/>
        <w:rPr>
          <w:rFonts w:ascii="inherit" w:eastAsia="Times New Roman" w:hAnsi="inherit"/>
          <w:color w:val="242729"/>
          <w:sz w:val="23"/>
          <w:szCs w:val="23"/>
        </w:rPr>
      </w:pPr>
    </w:p>
    <w:p w14:paraId="0719C047" w14:textId="77777777" w:rsidR="00FC2B46" w:rsidRPr="005D4030" w:rsidRDefault="00FC2B46" w:rsidP="00FC2B46">
      <w:pPr>
        <w:tabs>
          <w:tab w:val="left" w:pos="-720"/>
        </w:tabs>
        <w:suppressAutoHyphens/>
        <w:spacing w:after="0" w:line="240" w:lineRule="auto"/>
        <w:ind w:left="144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t xml:space="preserve">The build number should be identical to the software assembly version value.  </w:t>
      </w:r>
    </w:p>
    <w:p w14:paraId="01F20630" w14:textId="77777777" w:rsidR="006E669A"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4.4</w:t>
      </w:r>
      <w:r w:rsidRPr="005D4030">
        <w:rPr>
          <w:rFonts w:ascii="Century Gothic" w:eastAsia="Times New Roman" w:hAnsi="Century Gothic" w:cs="Times New Roman"/>
          <w:b/>
          <w:sz w:val="22"/>
          <w:szCs w:val="22"/>
        </w:rPr>
        <w:tab/>
      </w:r>
      <w:r w:rsidR="009B6CF6" w:rsidRPr="005D4030">
        <w:rPr>
          <w:rFonts w:ascii="Century Gothic" w:eastAsia="Times New Roman" w:hAnsi="Century Gothic" w:cs="Times New Roman"/>
          <w:b/>
          <w:sz w:val="22"/>
          <w:szCs w:val="22"/>
        </w:rPr>
        <w:t xml:space="preserve">Code Review </w:t>
      </w:r>
      <w:r w:rsidR="00F65FE1" w:rsidRPr="005D4030">
        <w:rPr>
          <w:rFonts w:ascii="Century Gothic" w:eastAsia="Times New Roman" w:hAnsi="Century Gothic" w:cs="Times New Roman"/>
          <w:sz w:val="22"/>
          <w:szCs w:val="22"/>
        </w:rPr>
        <w:t>–</w:t>
      </w:r>
      <w:r w:rsidR="009B6CF6" w:rsidRPr="005D4030">
        <w:rPr>
          <w:rFonts w:ascii="Century Gothic" w:eastAsia="Times New Roman" w:hAnsi="Century Gothic" w:cs="Times New Roman"/>
          <w:sz w:val="22"/>
          <w:szCs w:val="22"/>
        </w:rPr>
        <w:t xml:space="preserve"> </w:t>
      </w:r>
      <w:r w:rsidR="00F65FE1" w:rsidRPr="005D4030">
        <w:rPr>
          <w:rFonts w:ascii="Century Gothic" w:eastAsia="Times New Roman" w:hAnsi="Century Gothic" w:cs="Times New Roman"/>
          <w:sz w:val="22"/>
          <w:szCs w:val="22"/>
        </w:rPr>
        <w:t>a systematic examination of computer source code with the intention of finding mistakes, ensuring user requirements are met</w:t>
      </w:r>
      <w:r w:rsidR="008E2D8D" w:rsidRPr="005D4030">
        <w:rPr>
          <w:rFonts w:ascii="Century Gothic" w:eastAsia="Times New Roman" w:hAnsi="Century Gothic" w:cs="Times New Roman"/>
          <w:sz w:val="22"/>
          <w:szCs w:val="22"/>
        </w:rPr>
        <w:t xml:space="preserve"> in general</w:t>
      </w:r>
      <w:r w:rsidR="00F65FE1" w:rsidRPr="005D4030">
        <w:rPr>
          <w:rFonts w:ascii="Century Gothic" w:eastAsia="Times New Roman" w:hAnsi="Century Gothic" w:cs="Times New Roman"/>
          <w:sz w:val="22"/>
          <w:szCs w:val="22"/>
        </w:rPr>
        <w:t>, check for site coding standards conformance, and improving the overall quality of the software.</w:t>
      </w:r>
    </w:p>
    <w:p w14:paraId="3CE4213A" w14:textId="77777777" w:rsidR="00FC2B46" w:rsidRPr="005D4030" w:rsidRDefault="00FC2B46" w:rsidP="00FC2B46">
      <w:pPr>
        <w:tabs>
          <w:tab w:val="left" w:pos="-720"/>
          <w:tab w:val="left" w:pos="720"/>
          <w:tab w:val="left" w:pos="90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4.5</w:t>
      </w:r>
      <w:r w:rsidRPr="005D4030">
        <w:rPr>
          <w:rFonts w:ascii="Century Gothic" w:eastAsia="Times New Roman" w:hAnsi="Century Gothic" w:cs="Times New Roman"/>
          <w:b/>
          <w:sz w:val="22"/>
          <w:szCs w:val="22"/>
        </w:rPr>
        <w:tab/>
        <w:t>TFS</w:t>
      </w:r>
      <w:r w:rsidRPr="005D4030">
        <w:rPr>
          <w:rFonts w:ascii="Century Gothic" w:eastAsia="Times New Roman" w:hAnsi="Century Gothic" w:cs="Times New Roman"/>
          <w:sz w:val="22"/>
          <w:szCs w:val="22"/>
        </w:rPr>
        <w:t xml:space="preserve"> -</w:t>
      </w:r>
      <w:r w:rsidRPr="005D4030">
        <w:rPr>
          <w:rFonts w:ascii="Century Gothic" w:eastAsia="Times New Roman" w:hAnsi="Century Gothic" w:cs="Times New Roman"/>
          <w:sz w:val="22"/>
          <w:szCs w:val="22"/>
          <w:u w:val="single"/>
        </w:rPr>
        <w:t xml:space="preserve"> </w:t>
      </w:r>
      <w:r w:rsidRPr="005D4030">
        <w:rPr>
          <w:rFonts w:ascii="Century Gothic" w:eastAsia="Times New Roman" w:hAnsi="Century Gothic" w:cs="Times New Roman"/>
          <w:sz w:val="22"/>
          <w:szCs w:val="22"/>
        </w:rPr>
        <w:t>TFS is a </w:t>
      </w:r>
      <w:hyperlink r:id="rId11" w:tooltip="Microsoft" w:history="1">
        <w:r w:rsidRPr="005D4030">
          <w:rPr>
            <w:rFonts w:ascii="Century Gothic" w:eastAsia="Times New Roman" w:hAnsi="Century Gothic" w:cs="Times New Roman"/>
            <w:sz w:val="22"/>
            <w:szCs w:val="22"/>
          </w:rPr>
          <w:t>Microsoft</w:t>
        </w:r>
      </w:hyperlink>
      <w:r w:rsidRPr="005D4030">
        <w:rPr>
          <w:rFonts w:ascii="Century Gothic" w:eastAsia="Times New Roman" w:hAnsi="Century Gothic" w:cs="Times New Roman"/>
          <w:sz w:val="22"/>
          <w:szCs w:val="22"/>
        </w:rPr>
        <w:t> product that provides </w:t>
      </w:r>
      <w:hyperlink r:id="rId12" w:tooltip="Revision control" w:history="1">
        <w:r w:rsidRPr="005D4030">
          <w:rPr>
            <w:rFonts w:ascii="Century Gothic" w:eastAsia="Times New Roman" w:hAnsi="Century Gothic" w:cs="Times New Roman"/>
            <w:sz w:val="22"/>
            <w:szCs w:val="22"/>
          </w:rPr>
          <w:t>source code management</w:t>
        </w:r>
      </w:hyperlink>
      <w:r w:rsidRPr="005D4030">
        <w:rPr>
          <w:rFonts w:ascii="Century Gothic" w:eastAsia="Times New Roman" w:hAnsi="Century Gothic" w:cs="Times New Roman"/>
          <w:sz w:val="22"/>
          <w:szCs w:val="22"/>
        </w:rPr>
        <w:t> (either with Team Foundation Version Control or </w:t>
      </w:r>
      <w:hyperlink r:id="rId13" w:tooltip="Git (software)" w:history="1">
        <w:r w:rsidRPr="005D4030">
          <w:rPr>
            <w:rFonts w:ascii="Century Gothic" w:eastAsia="Times New Roman" w:hAnsi="Century Gothic" w:cs="Times New Roman"/>
            <w:sz w:val="22"/>
            <w:szCs w:val="22"/>
          </w:rPr>
          <w:t>Git</w:t>
        </w:r>
      </w:hyperlink>
      <w:r w:rsidRPr="005D4030">
        <w:rPr>
          <w:rFonts w:ascii="Century Gothic" w:eastAsia="Times New Roman" w:hAnsi="Century Gothic" w:cs="Times New Roman"/>
          <w:sz w:val="22"/>
          <w:szCs w:val="22"/>
        </w:rPr>
        <w:t>), reporting, </w:t>
      </w:r>
      <w:hyperlink r:id="rId14" w:tooltip="Requirements management" w:history="1">
        <w:r w:rsidRPr="005D4030">
          <w:rPr>
            <w:rFonts w:ascii="Century Gothic" w:eastAsia="Times New Roman" w:hAnsi="Century Gothic" w:cs="Times New Roman"/>
            <w:sz w:val="22"/>
            <w:szCs w:val="22"/>
          </w:rPr>
          <w:t>requirements management</w:t>
        </w:r>
      </w:hyperlink>
      <w:r w:rsidRPr="005D4030">
        <w:rPr>
          <w:rFonts w:ascii="Century Gothic" w:eastAsia="Times New Roman" w:hAnsi="Century Gothic" w:cs="Times New Roman"/>
          <w:sz w:val="22"/>
          <w:szCs w:val="22"/>
        </w:rPr>
        <w:t>, </w:t>
      </w:r>
      <w:hyperlink r:id="rId15" w:tooltip="Project management" w:history="1">
        <w:r w:rsidRPr="005D4030">
          <w:rPr>
            <w:rFonts w:ascii="Century Gothic" w:eastAsia="Times New Roman" w:hAnsi="Century Gothic" w:cs="Times New Roman"/>
            <w:sz w:val="22"/>
            <w:szCs w:val="22"/>
          </w:rPr>
          <w:t>project management</w:t>
        </w:r>
      </w:hyperlink>
      <w:r w:rsidRPr="005D4030">
        <w:rPr>
          <w:rFonts w:ascii="Century Gothic" w:eastAsia="Times New Roman" w:hAnsi="Century Gothic" w:cs="Times New Roman"/>
          <w:sz w:val="22"/>
          <w:szCs w:val="22"/>
        </w:rPr>
        <w:t> (for both </w:t>
      </w:r>
      <w:hyperlink r:id="rId16" w:tooltip="Agile software development" w:history="1">
        <w:r w:rsidRPr="005D4030">
          <w:rPr>
            <w:rFonts w:ascii="Century Gothic" w:eastAsia="Times New Roman" w:hAnsi="Century Gothic" w:cs="Times New Roman"/>
            <w:sz w:val="22"/>
            <w:szCs w:val="22"/>
          </w:rPr>
          <w:t>agile software development</w:t>
        </w:r>
      </w:hyperlink>
      <w:r w:rsidRPr="005D4030">
        <w:rPr>
          <w:rFonts w:ascii="Century Gothic" w:eastAsia="Times New Roman" w:hAnsi="Century Gothic" w:cs="Times New Roman"/>
          <w:sz w:val="22"/>
          <w:szCs w:val="22"/>
        </w:rPr>
        <w:t> and </w:t>
      </w:r>
      <w:hyperlink r:id="rId17" w:tooltip="Waterfall model" w:history="1">
        <w:r w:rsidRPr="005D4030">
          <w:rPr>
            <w:rFonts w:ascii="Century Gothic" w:eastAsia="Times New Roman" w:hAnsi="Century Gothic" w:cs="Times New Roman"/>
            <w:sz w:val="22"/>
            <w:szCs w:val="22"/>
          </w:rPr>
          <w:t>waterfall teams</w:t>
        </w:r>
      </w:hyperlink>
      <w:r w:rsidRPr="005D4030">
        <w:rPr>
          <w:rFonts w:ascii="Century Gothic" w:eastAsia="Times New Roman" w:hAnsi="Century Gothic" w:cs="Times New Roman"/>
          <w:sz w:val="22"/>
          <w:szCs w:val="22"/>
        </w:rPr>
        <w:t>), automated builds, lab management, </w:t>
      </w:r>
      <w:hyperlink r:id="rId18" w:tooltip="Software testing" w:history="1">
        <w:r w:rsidRPr="005D4030">
          <w:rPr>
            <w:rFonts w:ascii="Century Gothic" w:eastAsia="Times New Roman" w:hAnsi="Century Gothic" w:cs="Times New Roman"/>
            <w:sz w:val="22"/>
            <w:szCs w:val="22"/>
          </w:rPr>
          <w:t>testing</w:t>
        </w:r>
      </w:hyperlink>
      <w:r w:rsidRPr="005D4030">
        <w:rPr>
          <w:rFonts w:ascii="Century Gothic" w:eastAsia="Times New Roman" w:hAnsi="Century Gothic" w:cs="Times New Roman"/>
          <w:sz w:val="22"/>
          <w:szCs w:val="22"/>
        </w:rPr>
        <w:t xml:space="preserve"> and </w:t>
      </w:r>
      <w:hyperlink r:id="rId19" w:tooltip="Release management" w:history="1">
        <w:r w:rsidRPr="005D4030">
          <w:rPr>
            <w:rFonts w:ascii="Century Gothic" w:eastAsia="Times New Roman" w:hAnsi="Century Gothic" w:cs="Times New Roman"/>
            <w:sz w:val="22"/>
            <w:szCs w:val="22"/>
          </w:rPr>
          <w:t>release management</w:t>
        </w:r>
      </w:hyperlink>
      <w:r w:rsidRPr="005D4030">
        <w:rPr>
          <w:rFonts w:ascii="Century Gothic" w:eastAsia="Times New Roman" w:hAnsi="Century Gothic" w:cs="Times New Roman"/>
          <w:sz w:val="22"/>
          <w:szCs w:val="22"/>
        </w:rPr>
        <w:t> capabilities. It covers the entire </w:t>
      </w:r>
      <w:hyperlink r:id="rId20" w:tooltip="Application Lifecycle Management" w:history="1">
        <w:r w:rsidRPr="005D4030">
          <w:rPr>
            <w:rFonts w:ascii="Century Gothic" w:eastAsia="Times New Roman" w:hAnsi="Century Gothic" w:cs="Times New Roman"/>
            <w:sz w:val="22"/>
            <w:szCs w:val="22"/>
          </w:rPr>
          <w:t>application lifecycle</w:t>
        </w:r>
      </w:hyperlink>
      <w:r w:rsidRPr="005D4030">
        <w:rPr>
          <w:rFonts w:ascii="Century Gothic" w:eastAsia="Times New Roman" w:hAnsi="Century Gothic" w:cs="Times New Roman"/>
          <w:sz w:val="22"/>
          <w:szCs w:val="22"/>
        </w:rPr>
        <w:t>, and enables </w:t>
      </w:r>
      <w:hyperlink r:id="rId21" w:tooltip="DevOps" w:history="1">
        <w:r w:rsidRPr="005D4030">
          <w:rPr>
            <w:rFonts w:ascii="Century Gothic" w:eastAsia="Times New Roman" w:hAnsi="Century Gothic" w:cs="Times New Roman"/>
            <w:sz w:val="22"/>
            <w:szCs w:val="22"/>
          </w:rPr>
          <w:t>DevOps</w:t>
        </w:r>
      </w:hyperlink>
      <w:r w:rsidRPr="005D4030">
        <w:rPr>
          <w:rFonts w:ascii="Century Gothic" w:eastAsia="Times New Roman" w:hAnsi="Century Gothic" w:cs="Times New Roman"/>
          <w:sz w:val="22"/>
          <w:szCs w:val="22"/>
        </w:rPr>
        <w:t> capabilities. TFS can be used as a back-end to numerous </w:t>
      </w:r>
      <w:hyperlink r:id="rId22" w:tooltip="Integrated development environment" w:history="1">
        <w:r w:rsidRPr="005D4030">
          <w:rPr>
            <w:rFonts w:ascii="Century Gothic" w:eastAsia="Times New Roman" w:hAnsi="Century Gothic" w:cs="Times New Roman"/>
            <w:sz w:val="22"/>
            <w:szCs w:val="22"/>
          </w:rPr>
          <w:t>integrated development environments</w:t>
        </w:r>
      </w:hyperlink>
      <w:r w:rsidRPr="005D4030">
        <w:rPr>
          <w:rFonts w:ascii="Century Gothic" w:eastAsia="Times New Roman" w:hAnsi="Century Gothic" w:cs="Times New Roman"/>
          <w:sz w:val="22"/>
          <w:szCs w:val="22"/>
        </w:rPr>
        <w:t> (IDEs) but is tailored for </w:t>
      </w:r>
      <w:hyperlink r:id="rId23" w:tooltip="Microsoft Visual Studio" w:history="1">
        <w:r w:rsidRPr="005D4030">
          <w:rPr>
            <w:rFonts w:ascii="Century Gothic" w:eastAsia="Times New Roman" w:hAnsi="Century Gothic" w:cs="Times New Roman"/>
            <w:sz w:val="22"/>
            <w:szCs w:val="22"/>
          </w:rPr>
          <w:t>Microsoft Visual Studio</w:t>
        </w:r>
      </w:hyperlink>
      <w:r w:rsidRPr="005D4030">
        <w:rPr>
          <w:rFonts w:ascii="Century Gothic" w:eastAsia="Times New Roman" w:hAnsi="Century Gothic" w:cs="Times New Roman"/>
          <w:sz w:val="22"/>
          <w:szCs w:val="22"/>
        </w:rPr>
        <w:t> and </w:t>
      </w:r>
      <w:hyperlink r:id="rId24" w:tooltip="Eclipse (software)" w:history="1">
        <w:r w:rsidRPr="005D4030">
          <w:rPr>
            <w:rFonts w:ascii="Century Gothic" w:eastAsia="Times New Roman" w:hAnsi="Century Gothic" w:cs="Times New Roman"/>
            <w:sz w:val="22"/>
            <w:szCs w:val="22"/>
          </w:rPr>
          <w:t>Eclipse</w:t>
        </w:r>
      </w:hyperlink>
      <w:r w:rsidRPr="005D4030">
        <w:rPr>
          <w:rFonts w:ascii="Century Gothic" w:eastAsia="Times New Roman" w:hAnsi="Century Gothic" w:cs="Times New Roman"/>
          <w:sz w:val="22"/>
          <w:szCs w:val="22"/>
        </w:rPr>
        <w:t xml:space="preserve"> on all platforms. </w:t>
      </w:r>
    </w:p>
    <w:p w14:paraId="16DB73FC" w14:textId="77777777" w:rsidR="00FC2B46" w:rsidRPr="005D4030" w:rsidRDefault="00FC2B46" w:rsidP="00FC2B46">
      <w:pPr>
        <w:tabs>
          <w:tab w:val="left" w:pos="-720"/>
          <w:tab w:val="left" w:pos="720"/>
          <w:tab w:val="left" w:pos="90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4.6</w:t>
      </w:r>
      <w:r w:rsidRPr="005D4030">
        <w:rPr>
          <w:rFonts w:ascii="Century Gothic" w:eastAsia="Times New Roman" w:hAnsi="Century Gothic" w:cs="Times New Roman"/>
          <w:b/>
          <w:sz w:val="22"/>
          <w:szCs w:val="22"/>
        </w:rPr>
        <w:tab/>
        <w:t>GIT</w:t>
      </w:r>
      <w:r w:rsidRPr="005D4030">
        <w:rPr>
          <w:rFonts w:ascii="Century Gothic" w:eastAsia="Times New Roman" w:hAnsi="Century Gothic" w:cs="Times New Roman"/>
          <w:sz w:val="22"/>
          <w:szCs w:val="22"/>
        </w:rPr>
        <w:t xml:space="preserve"> - Git is a version control system for tracking changes in computer files and coordinating work on those files among multiple people. It is primarily used for source code management in software development, but it can be used to keep track of changes in any set of files.</w:t>
      </w:r>
    </w:p>
    <w:p w14:paraId="7BFD40B7" w14:textId="77777777" w:rsidR="00FC2B46" w:rsidRPr="005D4030" w:rsidRDefault="00FC2B46" w:rsidP="00FC2B46">
      <w:pPr>
        <w:tabs>
          <w:tab w:val="left" w:pos="-720"/>
          <w:tab w:val="left" w:pos="720"/>
          <w:tab w:val="left" w:pos="90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4.7</w:t>
      </w:r>
      <w:r w:rsidRPr="005D4030">
        <w:rPr>
          <w:rFonts w:ascii="Century Gothic" w:eastAsia="Times New Roman" w:hAnsi="Century Gothic" w:cs="Times New Roman"/>
          <w:b/>
          <w:sz w:val="22"/>
          <w:szCs w:val="22"/>
        </w:rPr>
        <w:tab/>
        <w:t>Microsoft Visual Studio</w:t>
      </w:r>
      <w:r w:rsidRPr="005D4030">
        <w:rPr>
          <w:rFonts w:ascii="Century Gothic" w:eastAsia="Times New Roman" w:hAnsi="Century Gothic" w:cs="Times New Roman"/>
          <w:sz w:val="22"/>
          <w:szCs w:val="22"/>
        </w:rPr>
        <w:t xml:space="preserve"> - MS VS is an </w:t>
      </w:r>
      <w:hyperlink r:id="rId25" w:tooltip="Integrated development environment" w:history="1">
        <w:r w:rsidRPr="005D4030">
          <w:rPr>
            <w:rFonts w:ascii="Century Gothic" w:eastAsia="Times New Roman" w:hAnsi="Century Gothic" w:cs="Times New Roman"/>
            <w:sz w:val="22"/>
            <w:szCs w:val="22"/>
          </w:rPr>
          <w:t>integrated development environment</w:t>
        </w:r>
      </w:hyperlink>
      <w:r w:rsidRPr="005D4030">
        <w:rPr>
          <w:rFonts w:ascii="Century Gothic" w:eastAsia="Times New Roman" w:hAnsi="Century Gothic" w:cs="Times New Roman"/>
          <w:sz w:val="22"/>
          <w:szCs w:val="22"/>
        </w:rPr>
        <w:t> (IDE) from </w:t>
      </w:r>
      <w:hyperlink r:id="rId26" w:tooltip="Microsoft" w:history="1">
        <w:r w:rsidRPr="005D4030">
          <w:rPr>
            <w:rFonts w:ascii="Century Gothic" w:eastAsia="Times New Roman" w:hAnsi="Century Gothic" w:cs="Times New Roman"/>
            <w:sz w:val="22"/>
            <w:szCs w:val="22"/>
          </w:rPr>
          <w:t>Microsoft</w:t>
        </w:r>
      </w:hyperlink>
      <w:r w:rsidRPr="005D4030">
        <w:rPr>
          <w:rFonts w:ascii="Century Gothic" w:eastAsia="Times New Roman" w:hAnsi="Century Gothic" w:cs="Times New Roman"/>
          <w:sz w:val="22"/>
          <w:szCs w:val="22"/>
        </w:rPr>
        <w:t>. It is used to develop computer programs. Visual Studio includes a </w:t>
      </w:r>
      <w:hyperlink r:id="rId27" w:tooltip="Code editor" w:history="1">
        <w:r w:rsidRPr="005D4030">
          <w:rPr>
            <w:rFonts w:ascii="Century Gothic" w:eastAsia="Times New Roman" w:hAnsi="Century Gothic" w:cs="Times New Roman"/>
            <w:sz w:val="22"/>
            <w:szCs w:val="22"/>
          </w:rPr>
          <w:t>code editor</w:t>
        </w:r>
      </w:hyperlink>
      <w:r w:rsidRPr="005D4030">
        <w:rPr>
          <w:rFonts w:ascii="Century Gothic" w:eastAsia="Times New Roman" w:hAnsi="Century Gothic" w:cs="Times New Roman"/>
          <w:sz w:val="22"/>
          <w:szCs w:val="22"/>
        </w:rPr>
        <w:t> supporting </w:t>
      </w:r>
      <w:hyperlink r:id="rId28" w:tooltip="IntelliSense" w:history="1">
        <w:r w:rsidRPr="005D4030">
          <w:rPr>
            <w:rFonts w:ascii="Century Gothic" w:eastAsia="Times New Roman" w:hAnsi="Century Gothic" w:cs="Times New Roman"/>
            <w:sz w:val="22"/>
            <w:szCs w:val="22"/>
          </w:rPr>
          <w:t>IntelliSense</w:t>
        </w:r>
      </w:hyperlink>
      <w:r w:rsidRPr="005D4030">
        <w:rPr>
          <w:rFonts w:ascii="Century Gothic" w:eastAsia="Times New Roman" w:hAnsi="Century Gothic" w:cs="Times New Roman"/>
          <w:sz w:val="22"/>
          <w:szCs w:val="22"/>
        </w:rPr>
        <w:t> (the </w:t>
      </w:r>
      <w:hyperlink r:id="rId29" w:tooltip="Code completion" w:history="1">
        <w:r w:rsidRPr="005D4030">
          <w:rPr>
            <w:rFonts w:ascii="Century Gothic" w:eastAsia="Times New Roman" w:hAnsi="Century Gothic" w:cs="Times New Roman"/>
            <w:sz w:val="22"/>
            <w:szCs w:val="22"/>
          </w:rPr>
          <w:t>code completion</w:t>
        </w:r>
      </w:hyperlink>
      <w:r w:rsidRPr="005D4030">
        <w:rPr>
          <w:rFonts w:ascii="Century Gothic" w:eastAsia="Times New Roman" w:hAnsi="Century Gothic" w:cs="Times New Roman"/>
          <w:sz w:val="22"/>
          <w:szCs w:val="22"/>
        </w:rPr>
        <w:t> component) as well as </w:t>
      </w:r>
      <w:hyperlink r:id="rId30" w:tooltip="Code refactoring" w:history="1">
        <w:r w:rsidRPr="005D4030">
          <w:rPr>
            <w:rFonts w:ascii="Century Gothic" w:eastAsia="Times New Roman" w:hAnsi="Century Gothic" w:cs="Times New Roman"/>
            <w:sz w:val="22"/>
            <w:szCs w:val="22"/>
          </w:rPr>
          <w:t>code refactoring</w:t>
        </w:r>
      </w:hyperlink>
      <w:r w:rsidRPr="005D4030">
        <w:rPr>
          <w:rFonts w:ascii="Century Gothic" w:eastAsia="Times New Roman" w:hAnsi="Century Gothic" w:cs="Times New Roman"/>
          <w:sz w:val="22"/>
          <w:szCs w:val="22"/>
        </w:rPr>
        <w:t>. </w:t>
      </w:r>
      <w:hyperlink r:id="rId31" w:tooltip="Microsoft Visual Studio Debugger" w:history="1">
        <w:r w:rsidRPr="005D4030">
          <w:rPr>
            <w:rFonts w:ascii="Century Gothic" w:eastAsia="Times New Roman" w:hAnsi="Century Gothic" w:cs="Times New Roman"/>
            <w:sz w:val="22"/>
            <w:szCs w:val="22"/>
          </w:rPr>
          <w:t>The integrated debugger</w:t>
        </w:r>
      </w:hyperlink>
      <w:r w:rsidRPr="005D4030">
        <w:rPr>
          <w:rFonts w:ascii="Century Gothic" w:eastAsia="Times New Roman" w:hAnsi="Century Gothic" w:cs="Times New Roman"/>
          <w:sz w:val="22"/>
          <w:szCs w:val="22"/>
        </w:rPr>
        <w:t> works both as a source-level debugger and a machine-level debugger. </w:t>
      </w:r>
    </w:p>
    <w:p w14:paraId="3DA8B932" w14:textId="77777777" w:rsidR="00FC2B46"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4.8</w:t>
      </w:r>
      <w:r w:rsidRPr="005D4030">
        <w:rPr>
          <w:rFonts w:ascii="Century Gothic" w:eastAsia="Times New Roman" w:hAnsi="Century Gothic" w:cs="Times New Roman"/>
          <w:b/>
          <w:sz w:val="22"/>
          <w:szCs w:val="22"/>
        </w:rPr>
        <w:tab/>
        <w:t>Repository</w:t>
      </w:r>
      <w:r w:rsidRPr="005D4030">
        <w:rPr>
          <w:rFonts w:ascii="Century Gothic" w:eastAsia="Times New Roman" w:hAnsi="Century Gothic" w:cs="Times New Roman"/>
          <w:sz w:val="22"/>
          <w:szCs w:val="22"/>
          <w:u w:val="single"/>
        </w:rPr>
        <w:t xml:space="preserve"> </w:t>
      </w:r>
      <w:r w:rsidRPr="005D4030">
        <w:rPr>
          <w:rFonts w:ascii="Century Gothic" w:eastAsia="Times New Roman" w:hAnsi="Century Gothic" w:cs="Times New Roman"/>
          <w:sz w:val="22"/>
          <w:szCs w:val="22"/>
        </w:rPr>
        <w:t>– a file archive where a large amount of </w:t>
      </w:r>
      <w:hyperlink r:id="rId32" w:tooltip="Source code" w:history="1">
        <w:r w:rsidRPr="005D4030">
          <w:rPr>
            <w:rFonts w:ascii="Century Gothic" w:eastAsia="Times New Roman" w:hAnsi="Century Gothic" w:cs="Times New Roman"/>
            <w:sz w:val="22"/>
            <w:szCs w:val="22"/>
          </w:rPr>
          <w:t>source code</w:t>
        </w:r>
      </w:hyperlink>
      <w:r w:rsidRPr="005D4030">
        <w:rPr>
          <w:rFonts w:ascii="Century Gothic" w:eastAsia="Times New Roman" w:hAnsi="Century Gothic" w:cs="Times New Roman"/>
          <w:sz w:val="22"/>
          <w:szCs w:val="22"/>
        </w:rPr>
        <w:t xml:space="preserve"> for software is kept, either publicly or privately.  The repository is used by software projects and other multi-developer projects to handle various versions, manage software patch submissions in an organized fashion.</w:t>
      </w:r>
    </w:p>
    <w:p w14:paraId="0CD591CD" w14:textId="77777777" w:rsidR="00FC2B46"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b/>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4.9</w:t>
      </w:r>
      <w:r w:rsidRPr="005D4030">
        <w:rPr>
          <w:rFonts w:ascii="Century Gothic" w:eastAsia="Times New Roman" w:hAnsi="Century Gothic" w:cs="Times New Roman"/>
          <w:b/>
          <w:sz w:val="22"/>
          <w:szCs w:val="22"/>
        </w:rPr>
        <w:tab/>
        <w:t xml:space="preserve">Revision – </w:t>
      </w:r>
      <w:r w:rsidRPr="005D4030">
        <w:rPr>
          <w:rFonts w:ascii="Century Gothic" w:eastAsia="Times New Roman" w:hAnsi="Century Gothic" w:cs="Times New Roman"/>
          <w:sz w:val="22"/>
          <w:szCs w:val="22"/>
        </w:rPr>
        <w:t xml:space="preserve">indicates a </w:t>
      </w:r>
      <w:r w:rsidR="00E12675">
        <w:rPr>
          <w:rFonts w:ascii="Century Gothic" w:eastAsia="Times New Roman" w:hAnsi="Century Gothic" w:cs="Times New Roman"/>
          <w:sz w:val="22"/>
          <w:szCs w:val="22"/>
        </w:rPr>
        <w:t>Document Control</w:t>
      </w:r>
      <w:r w:rsidRPr="005D4030">
        <w:rPr>
          <w:rFonts w:ascii="Century Gothic" w:eastAsia="Times New Roman" w:hAnsi="Century Gothic" w:cs="Times New Roman"/>
          <w:sz w:val="22"/>
          <w:szCs w:val="22"/>
        </w:rPr>
        <w:t xml:space="preserve"> number that increments with each additional validation and subsequent routing of protocols that reference or are related to the software.</w:t>
      </w:r>
    </w:p>
    <w:p w14:paraId="784728C1" w14:textId="77777777" w:rsidR="006E669A" w:rsidRPr="005D4030" w:rsidRDefault="006E669A" w:rsidP="006E669A">
      <w:pPr>
        <w:tabs>
          <w:tab w:val="left" w:pos="-720"/>
        </w:tabs>
        <w:suppressAutoHyphens/>
        <w:spacing w:after="0" w:line="240" w:lineRule="auto"/>
        <w:rPr>
          <w:rFonts w:ascii="Century Gothic" w:eastAsia="Times New Roman" w:hAnsi="Century Gothic" w:cs="Times New Roman"/>
          <w:sz w:val="22"/>
          <w:szCs w:val="22"/>
        </w:rPr>
      </w:pPr>
    </w:p>
    <w:p w14:paraId="5CF378A9" w14:textId="77777777" w:rsidR="006E669A"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00212B55" w:rsidRPr="005D4030">
        <w:rPr>
          <w:rFonts w:ascii="Century Gothic" w:eastAsia="Times New Roman" w:hAnsi="Century Gothic" w:cs="Times New Roman"/>
          <w:sz w:val="22"/>
          <w:szCs w:val="22"/>
        </w:rPr>
        <w:t>4.</w:t>
      </w:r>
      <w:r w:rsidRPr="005D4030">
        <w:rPr>
          <w:rFonts w:ascii="Century Gothic" w:eastAsia="Times New Roman" w:hAnsi="Century Gothic" w:cs="Times New Roman"/>
          <w:sz w:val="22"/>
          <w:szCs w:val="22"/>
        </w:rPr>
        <w:t>10</w:t>
      </w:r>
      <w:r w:rsidR="00212B55" w:rsidRPr="005D4030">
        <w:rPr>
          <w:rFonts w:ascii="Century Gothic" w:eastAsia="Times New Roman" w:hAnsi="Century Gothic" w:cs="Times New Roman"/>
          <w:b/>
          <w:sz w:val="22"/>
          <w:szCs w:val="22"/>
        </w:rPr>
        <w:tab/>
      </w:r>
      <w:r w:rsidR="003E6A2F" w:rsidRPr="005D4030">
        <w:rPr>
          <w:rFonts w:ascii="Century Gothic" w:eastAsia="Times New Roman" w:hAnsi="Century Gothic" w:cs="Times New Roman"/>
          <w:b/>
          <w:sz w:val="22"/>
          <w:szCs w:val="22"/>
        </w:rPr>
        <w:t xml:space="preserve">Software Standards </w:t>
      </w:r>
      <w:r w:rsidR="00F65FE1" w:rsidRPr="005D4030">
        <w:rPr>
          <w:rFonts w:ascii="Century Gothic" w:eastAsia="Times New Roman" w:hAnsi="Century Gothic" w:cs="Times New Roman"/>
          <w:sz w:val="22"/>
          <w:szCs w:val="22"/>
        </w:rPr>
        <w:t>– a set of guidelines, formats, rules and styles established by a software development installation with the intent of improving interoperability between different software programs created by different software developers</w:t>
      </w:r>
      <w:r w:rsidR="006E669A" w:rsidRPr="005D4030">
        <w:rPr>
          <w:rFonts w:ascii="Century Gothic" w:eastAsia="Times New Roman" w:hAnsi="Century Gothic" w:cs="Times New Roman"/>
          <w:sz w:val="22"/>
          <w:szCs w:val="22"/>
        </w:rPr>
        <w:t>.</w:t>
      </w:r>
    </w:p>
    <w:p w14:paraId="0368D1AD" w14:textId="77777777" w:rsidR="006E669A"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005D4030" w:rsidRPr="005D4030">
        <w:rPr>
          <w:rFonts w:ascii="Century Gothic" w:eastAsia="Times New Roman" w:hAnsi="Century Gothic" w:cs="Times New Roman"/>
          <w:sz w:val="22"/>
          <w:szCs w:val="22"/>
        </w:rPr>
        <w:t>4.11</w:t>
      </w:r>
      <w:r w:rsidR="00212B55" w:rsidRPr="005D4030">
        <w:rPr>
          <w:rFonts w:ascii="Century Gothic" w:eastAsia="Times New Roman" w:hAnsi="Century Gothic" w:cs="Times New Roman"/>
          <w:b/>
          <w:sz w:val="22"/>
          <w:szCs w:val="22"/>
        </w:rPr>
        <w:tab/>
      </w:r>
      <w:r w:rsidR="00337FFE" w:rsidRPr="005D4030">
        <w:rPr>
          <w:rFonts w:ascii="Century Gothic" w:eastAsia="Times New Roman" w:hAnsi="Century Gothic" w:cs="Times New Roman"/>
          <w:b/>
          <w:sz w:val="22"/>
          <w:szCs w:val="22"/>
        </w:rPr>
        <w:t>Source Control</w:t>
      </w:r>
      <w:r w:rsidR="00337FFE" w:rsidRPr="005D4030">
        <w:rPr>
          <w:rFonts w:ascii="Century Gothic" w:eastAsia="Times New Roman" w:hAnsi="Century Gothic" w:cs="Times New Roman"/>
          <w:sz w:val="22"/>
          <w:szCs w:val="22"/>
        </w:rPr>
        <w:t xml:space="preserve"> – the management of changes to computer programs commonly referred to as source code. </w:t>
      </w:r>
    </w:p>
    <w:p w14:paraId="67408B00" w14:textId="77777777" w:rsidR="00C77491"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005D4030" w:rsidRPr="005D4030">
        <w:rPr>
          <w:rFonts w:ascii="Century Gothic" w:eastAsia="Times New Roman" w:hAnsi="Century Gothic" w:cs="Times New Roman"/>
          <w:sz w:val="22"/>
          <w:szCs w:val="22"/>
        </w:rPr>
        <w:t>4.12</w:t>
      </w:r>
      <w:r w:rsidR="00212B55" w:rsidRPr="005D4030">
        <w:rPr>
          <w:rFonts w:ascii="Century Gothic" w:eastAsia="Times New Roman" w:hAnsi="Century Gothic" w:cs="Times New Roman"/>
          <w:b/>
          <w:sz w:val="22"/>
          <w:szCs w:val="22"/>
        </w:rPr>
        <w:tab/>
      </w:r>
      <w:r w:rsidR="00C77491" w:rsidRPr="005D4030">
        <w:rPr>
          <w:rFonts w:ascii="Century Gothic" w:eastAsia="Times New Roman" w:hAnsi="Century Gothic" w:cs="Times New Roman"/>
          <w:b/>
          <w:sz w:val="22"/>
          <w:szCs w:val="22"/>
        </w:rPr>
        <w:t xml:space="preserve">Version – </w:t>
      </w:r>
      <w:r w:rsidR="00C77491" w:rsidRPr="005D4030">
        <w:rPr>
          <w:rFonts w:ascii="Century Gothic" w:eastAsia="Times New Roman" w:hAnsi="Century Gothic" w:cs="Times New Roman"/>
          <w:sz w:val="22"/>
          <w:szCs w:val="22"/>
        </w:rPr>
        <w:t xml:space="preserve">the version of software at Alcon Huntington consists of two parts; a Revision number and a Build number. The Revision number is used to designate iterations of validation and </w:t>
      </w:r>
      <w:r w:rsidR="00E12675">
        <w:rPr>
          <w:rFonts w:ascii="Century Gothic" w:eastAsia="Times New Roman" w:hAnsi="Century Gothic" w:cs="Times New Roman"/>
          <w:sz w:val="22"/>
          <w:szCs w:val="22"/>
        </w:rPr>
        <w:t>Document Control</w:t>
      </w:r>
      <w:r w:rsidR="00C77491" w:rsidRPr="005D4030">
        <w:rPr>
          <w:rFonts w:ascii="Century Gothic" w:eastAsia="Times New Roman" w:hAnsi="Century Gothic" w:cs="Times New Roman"/>
          <w:sz w:val="22"/>
          <w:szCs w:val="22"/>
        </w:rPr>
        <w:t xml:space="preserve"> processing and the Build number is generated by software engineering.</w:t>
      </w:r>
    </w:p>
    <w:p w14:paraId="32215ED6" w14:textId="77777777" w:rsidR="00C77491" w:rsidRPr="005D4030" w:rsidRDefault="00C77491"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Ex</w:t>
      </w:r>
      <w:r w:rsidRPr="005D4030">
        <w:rPr>
          <w:rFonts w:ascii="Century Gothic" w:eastAsia="Times New Roman" w:hAnsi="Century Gothic" w:cs="Times New Roman"/>
          <w:b/>
          <w:sz w:val="22"/>
          <w:szCs w:val="22"/>
        </w:rPr>
        <w:t xml:space="preserve">: </w:t>
      </w: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Rev 9 (Build W.X.Y.Z)</w:t>
      </w:r>
    </w:p>
    <w:p w14:paraId="453FF76E" w14:textId="77777777" w:rsidR="003E6A2F" w:rsidRPr="005D4030" w:rsidRDefault="00FC2B46" w:rsidP="00FC2B46">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005D4030" w:rsidRPr="005D4030">
        <w:rPr>
          <w:rFonts w:ascii="Century Gothic" w:eastAsia="Times New Roman" w:hAnsi="Century Gothic" w:cs="Times New Roman"/>
          <w:sz w:val="22"/>
          <w:szCs w:val="22"/>
        </w:rPr>
        <w:t>4.13</w:t>
      </w:r>
      <w:r w:rsidRPr="005D4030">
        <w:rPr>
          <w:rFonts w:ascii="Century Gothic" w:eastAsia="Times New Roman" w:hAnsi="Century Gothic" w:cs="Times New Roman"/>
          <w:b/>
          <w:sz w:val="22"/>
          <w:szCs w:val="22"/>
        </w:rPr>
        <w:tab/>
      </w:r>
      <w:r w:rsidR="003E6A2F" w:rsidRPr="005D4030">
        <w:rPr>
          <w:rFonts w:ascii="Century Gothic" w:eastAsia="Times New Roman" w:hAnsi="Century Gothic" w:cs="Times New Roman"/>
          <w:b/>
          <w:sz w:val="22"/>
          <w:szCs w:val="22"/>
        </w:rPr>
        <w:t>Version Reconciliation</w:t>
      </w:r>
      <w:r w:rsidR="003E6A2F" w:rsidRPr="005D4030">
        <w:rPr>
          <w:rFonts w:ascii="Century Gothic" w:eastAsia="Times New Roman" w:hAnsi="Century Gothic" w:cs="Times New Roman"/>
          <w:sz w:val="22"/>
          <w:szCs w:val="22"/>
        </w:rPr>
        <w:t xml:space="preserve"> – to ensure the software being changed is the latest software validated and installed and running on the manufacturing/production floor.</w:t>
      </w:r>
    </w:p>
    <w:p w14:paraId="42041FF0" w14:textId="77777777" w:rsidR="00FC2B46" w:rsidRPr="005D4030" w:rsidRDefault="00FC2B46" w:rsidP="00FC2B46">
      <w:pPr>
        <w:tabs>
          <w:tab w:val="left" w:pos="-720"/>
          <w:tab w:val="left" w:pos="720"/>
          <w:tab w:val="left" w:pos="90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sz w:val="22"/>
          <w:szCs w:val="22"/>
        </w:rPr>
        <w:lastRenderedPageBreak/>
        <w:tab/>
      </w:r>
      <w:r w:rsidR="005D4030">
        <w:rPr>
          <w:rFonts w:ascii="Century Gothic" w:eastAsia="Times New Roman" w:hAnsi="Century Gothic" w:cs="Times New Roman"/>
          <w:sz w:val="22"/>
          <w:szCs w:val="22"/>
        </w:rPr>
        <w:t>4.14</w:t>
      </w:r>
      <w:r w:rsidRPr="005D4030">
        <w:rPr>
          <w:rFonts w:ascii="Century Gothic" w:eastAsia="Times New Roman" w:hAnsi="Century Gothic" w:cs="Times New Roman"/>
          <w:sz w:val="22"/>
          <w:szCs w:val="22"/>
        </w:rPr>
        <w:t xml:space="preserve"> </w:t>
      </w:r>
      <w:r w:rsidR="005D4030">
        <w:rPr>
          <w:rFonts w:ascii="Century Gothic" w:eastAsia="Times New Roman" w:hAnsi="Century Gothic" w:cs="Times New Roman"/>
          <w:sz w:val="22"/>
          <w:szCs w:val="22"/>
        </w:rPr>
        <w:tab/>
      </w:r>
      <w:r w:rsidRPr="005D4030">
        <w:rPr>
          <w:rFonts w:ascii="Century Gothic" w:eastAsia="Times New Roman" w:hAnsi="Century Gothic" w:cs="Times New Roman"/>
          <w:b/>
          <w:sz w:val="22"/>
          <w:szCs w:val="22"/>
        </w:rPr>
        <w:t>VSTS</w:t>
      </w:r>
      <w:r w:rsidRPr="005D4030">
        <w:rPr>
          <w:rFonts w:ascii="Century Gothic" w:eastAsia="Times New Roman" w:hAnsi="Century Gothic" w:cs="Times New Roman"/>
          <w:sz w:val="22"/>
          <w:szCs w:val="22"/>
        </w:rPr>
        <w:t xml:space="preserve"> - Visual Studio Team Services (VSTS) is a cloud service for collaborating on code development. It provides an integrated set of features that you access through your web browser or IDE client.</w:t>
      </w:r>
    </w:p>
    <w:p w14:paraId="334A0006" w14:textId="77777777" w:rsidR="003E6A2F" w:rsidRDefault="00FC2B46" w:rsidP="005D4030">
      <w:pPr>
        <w:tabs>
          <w:tab w:val="left" w:pos="-720"/>
          <w:tab w:val="left" w:pos="720"/>
        </w:tabs>
        <w:suppressAutoHyphens/>
        <w:spacing w:after="0" w:line="240" w:lineRule="auto"/>
        <w:ind w:left="1440" w:hanging="1440"/>
        <w:rPr>
          <w:rFonts w:ascii="Century Gothic" w:eastAsia="Times New Roman" w:hAnsi="Century Gothic" w:cs="Times New Roman"/>
          <w:sz w:val="22"/>
          <w:szCs w:val="22"/>
        </w:rPr>
      </w:pPr>
      <w:r w:rsidRPr="005D4030">
        <w:rPr>
          <w:rFonts w:ascii="Century Gothic" w:eastAsia="Times New Roman" w:hAnsi="Century Gothic" w:cs="Times New Roman"/>
          <w:b/>
          <w:sz w:val="22"/>
          <w:szCs w:val="22"/>
        </w:rPr>
        <w:tab/>
      </w:r>
      <w:r w:rsidRPr="005D4030">
        <w:rPr>
          <w:rFonts w:ascii="Century Gothic" w:eastAsia="Times New Roman" w:hAnsi="Century Gothic" w:cs="Times New Roman"/>
          <w:sz w:val="22"/>
          <w:szCs w:val="22"/>
        </w:rPr>
        <w:t>4.15</w:t>
      </w:r>
      <w:r w:rsidRPr="005D4030">
        <w:rPr>
          <w:rFonts w:ascii="Century Gothic" w:eastAsia="Times New Roman" w:hAnsi="Century Gothic" w:cs="Times New Roman"/>
          <w:b/>
          <w:sz w:val="22"/>
          <w:szCs w:val="22"/>
        </w:rPr>
        <w:tab/>
      </w:r>
      <w:r w:rsidR="003E6A2F" w:rsidRPr="005D4030">
        <w:rPr>
          <w:rFonts w:ascii="Century Gothic" w:eastAsia="Times New Roman" w:hAnsi="Century Gothic" w:cs="Times New Roman"/>
          <w:b/>
          <w:sz w:val="22"/>
          <w:szCs w:val="22"/>
        </w:rPr>
        <w:t xml:space="preserve">Working Copy – </w:t>
      </w:r>
      <w:r w:rsidR="003E6A2F" w:rsidRPr="005D4030">
        <w:rPr>
          <w:rFonts w:ascii="Century Gothic" w:eastAsia="Times New Roman" w:hAnsi="Century Gothic" w:cs="Times New Roman"/>
          <w:sz w:val="22"/>
          <w:szCs w:val="22"/>
        </w:rPr>
        <w:t>a local copy of the repository currently owned</w:t>
      </w:r>
      <w:r w:rsidR="005D4030">
        <w:rPr>
          <w:rFonts w:ascii="Century Gothic" w:eastAsia="Times New Roman" w:hAnsi="Century Gothic" w:cs="Times New Roman"/>
          <w:sz w:val="22"/>
          <w:szCs w:val="22"/>
        </w:rPr>
        <w:t xml:space="preserve"> and worked on by an i</w:t>
      </w:r>
      <w:r w:rsidR="003E6A2F" w:rsidRPr="005D4030">
        <w:rPr>
          <w:rFonts w:ascii="Century Gothic" w:eastAsia="Times New Roman" w:hAnsi="Century Gothic" w:cs="Times New Roman"/>
          <w:sz w:val="22"/>
          <w:szCs w:val="22"/>
        </w:rPr>
        <w:t>ndividual developer.</w:t>
      </w:r>
    </w:p>
    <w:p w14:paraId="38EFA4BF" w14:textId="77777777" w:rsidR="00337FFE" w:rsidRDefault="00337FFE" w:rsidP="00337FFE">
      <w:pPr>
        <w:tabs>
          <w:tab w:val="left" w:pos="-720"/>
        </w:tabs>
        <w:suppressAutoHyphens/>
        <w:spacing w:after="0" w:line="240" w:lineRule="auto"/>
        <w:ind w:left="360"/>
        <w:rPr>
          <w:rFonts w:ascii="Century Gothic" w:eastAsia="Times New Roman" w:hAnsi="Century Gothic" w:cs="Times New Roman"/>
          <w:sz w:val="22"/>
          <w:szCs w:val="22"/>
        </w:rPr>
      </w:pPr>
    </w:p>
    <w:p w14:paraId="5C900090" w14:textId="77777777" w:rsidR="00E12675"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1B72719A" w14:textId="77777777" w:rsidR="00E12675"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107CD9E5" w14:textId="77777777" w:rsidR="00E12675"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20BFDB78" w14:textId="77777777" w:rsidR="00E12675"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7B5343B0" w14:textId="77777777" w:rsidR="00E12675"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4458A083" w14:textId="77777777" w:rsidR="00E12675"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171298E2" w14:textId="77777777" w:rsidR="00E12675"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3F7FE108" w14:textId="77777777" w:rsidR="00E12675" w:rsidRPr="00B872B2" w:rsidRDefault="00E12675" w:rsidP="00337FFE">
      <w:pPr>
        <w:tabs>
          <w:tab w:val="left" w:pos="-720"/>
        </w:tabs>
        <w:suppressAutoHyphens/>
        <w:spacing w:after="0" w:line="240" w:lineRule="auto"/>
        <w:ind w:left="360"/>
        <w:rPr>
          <w:rFonts w:ascii="Century Gothic" w:eastAsia="Times New Roman" w:hAnsi="Century Gothic" w:cs="Times New Roman"/>
          <w:sz w:val="22"/>
          <w:szCs w:val="22"/>
        </w:rPr>
      </w:pPr>
    </w:p>
    <w:p w14:paraId="27E8BBF6" w14:textId="77777777" w:rsidR="00337FFE" w:rsidRDefault="00337FFE" w:rsidP="005D4030">
      <w:pPr>
        <w:tabs>
          <w:tab w:val="left" w:pos="-720"/>
        </w:tabs>
        <w:suppressAutoHyphens/>
        <w:spacing w:after="0" w:line="240" w:lineRule="auto"/>
        <w:contextualSpacing/>
        <w:rPr>
          <w:rFonts w:ascii="Century Gothic" w:hAnsi="Century Gothic"/>
          <w:b/>
          <w:i/>
          <w:sz w:val="22"/>
          <w:szCs w:val="22"/>
        </w:rPr>
      </w:pPr>
      <w:r>
        <w:rPr>
          <w:rFonts w:ascii="Century Gothic" w:hAnsi="Century Gothic"/>
          <w:b/>
          <w:i/>
          <w:sz w:val="22"/>
          <w:szCs w:val="22"/>
        </w:rPr>
        <w:t>5.0</w:t>
      </w:r>
      <w:r>
        <w:rPr>
          <w:rFonts w:ascii="Century Gothic" w:hAnsi="Century Gothic"/>
          <w:b/>
          <w:i/>
          <w:sz w:val="22"/>
          <w:szCs w:val="22"/>
        </w:rPr>
        <w:tab/>
        <w:t>CURRENT CHANGE:</w:t>
      </w:r>
    </w:p>
    <w:p w14:paraId="267F8DDB" w14:textId="77777777" w:rsidR="005D4030" w:rsidRDefault="005D4030" w:rsidP="005D4030">
      <w:pPr>
        <w:tabs>
          <w:tab w:val="left" w:pos="-720"/>
        </w:tabs>
        <w:suppressAutoHyphens/>
        <w:spacing w:after="0" w:line="240" w:lineRule="auto"/>
        <w:contextualSpacing/>
        <w:rPr>
          <w:rFonts w:ascii="Century Gothic" w:hAnsi="Century Gothic"/>
          <w:b/>
          <w:i/>
          <w:sz w:val="22"/>
          <w:szCs w:val="22"/>
        </w:rPr>
      </w:pPr>
    </w:p>
    <w:tbl>
      <w:tblPr>
        <w:tblStyle w:val="TableGrid1"/>
        <w:tblW w:w="9576" w:type="dxa"/>
        <w:tblInd w:w="835" w:type="dxa"/>
        <w:tblLayout w:type="fixed"/>
        <w:tblCellMar>
          <w:left w:w="115" w:type="dxa"/>
          <w:right w:w="115" w:type="dxa"/>
        </w:tblCellMar>
        <w:tblLook w:val="04A0" w:firstRow="1" w:lastRow="0" w:firstColumn="1" w:lastColumn="0" w:noHBand="0" w:noVBand="1"/>
      </w:tblPr>
      <w:tblGrid>
        <w:gridCol w:w="3192"/>
        <w:gridCol w:w="3192"/>
        <w:gridCol w:w="3192"/>
      </w:tblGrid>
      <w:tr w:rsidR="005D4030" w:rsidRPr="005D4030" w14:paraId="1A5210BD" w14:textId="77777777" w:rsidTr="00E12675">
        <w:trPr>
          <w:cantSplit/>
        </w:trPr>
        <w:tc>
          <w:tcPr>
            <w:tcW w:w="3192" w:type="dxa"/>
            <w:tcBorders>
              <w:top w:val="single" w:sz="4" w:space="0" w:color="auto"/>
              <w:left w:val="single" w:sz="4" w:space="0" w:color="auto"/>
              <w:bottom w:val="single" w:sz="4" w:space="0" w:color="auto"/>
              <w:right w:val="single" w:sz="4" w:space="0" w:color="auto"/>
            </w:tcBorders>
            <w:hideMark/>
          </w:tcPr>
          <w:p w14:paraId="0671DAF6" w14:textId="77777777" w:rsidR="005D4030" w:rsidRPr="005D4030" w:rsidRDefault="005D4030" w:rsidP="005D4030">
            <w:pPr>
              <w:rPr>
                <w:rFonts w:eastAsia="Times New Roman"/>
                <w:b/>
                <w:i/>
                <w:sz w:val="18"/>
                <w:szCs w:val="18"/>
              </w:rPr>
            </w:pPr>
            <w:r w:rsidRPr="005D4030">
              <w:rPr>
                <w:rFonts w:eastAsia="Times New Roman"/>
                <w:b/>
                <w:i/>
                <w:sz w:val="18"/>
                <w:szCs w:val="18"/>
              </w:rPr>
              <w:t>Originator:</w:t>
            </w:r>
          </w:p>
        </w:tc>
        <w:tc>
          <w:tcPr>
            <w:tcW w:w="6384" w:type="dxa"/>
            <w:gridSpan w:val="2"/>
            <w:tcBorders>
              <w:top w:val="single" w:sz="4" w:space="0" w:color="auto"/>
              <w:left w:val="single" w:sz="4" w:space="0" w:color="auto"/>
              <w:bottom w:val="single" w:sz="4" w:space="0" w:color="auto"/>
              <w:right w:val="single" w:sz="4" w:space="0" w:color="auto"/>
            </w:tcBorders>
            <w:vAlign w:val="center"/>
          </w:tcPr>
          <w:p w14:paraId="58E9BF05" w14:textId="77777777" w:rsidR="005D4030" w:rsidRPr="005D4030" w:rsidRDefault="005D4030" w:rsidP="00E12675">
            <w:pPr>
              <w:rPr>
                <w:rFonts w:eastAsia="Times New Roman"/>
                <w:sz w:val="18"/>
                <w:szCs w:val="18"/>
              </w:rPr>
            </w:pPr>
            <w:r>
              <w:rPr>
                <w:rFonts w:eastAsia="Times New Roman"/>
                <w:sz w:val="18"/>
                <w:szCs w:val="18"/>
              </w:rPr>
              <w:t>Tim Buches</w:t>
            </w:r>
          </w:p>
        </w:tc>
      </w:tr>
      <w:tr w:rsidR="005D4030" w:rsidRPr="005D4030" w14:paraId="79866138" w14:textId="77777777" w:rsidTr="00E12675">
        <w:trPr>
          <w:cantSplit/>
        </w:trPr>
        <w:tc>
          <w:tcPr>
            <w:tcW w:w="3192" w:type="dxa"/>
            <w:tcBorders>
              <w:top w:val="single" w:sz="4" w:space="0" w:color="auto"/>
              <w:left w:val="single" w:sz="4" w:space="0" w:color="auto"/>
              <w:bottom w:val="single" w:sz="4" w:space="0" w:color="auto"/>
              <w:right w:val="single" w:sz="4" w:space="0" w:color="auto"/>
            </w:tcBorders>
            <w:hideMark/>
          </w:tcPr>
          <w:p w14:paraId="5958E80B" w14:textId="77777777" w:rsidR="005D4030" w:rsidRPr="005D4030" w:rsidRDefault="005D4030" w:rsidP="005D4030">
            <w:pPr>
              <w:rPr>
                <w:rFonts w:eastAsia="Times New Roman"/>
                <w:sz w:val="18"/>
                <w:szCs w:val="18"/>
              </w:rPr>
            </w:pPr>
            <w:r w:rsidRPr="005D4030">
              <w:rPr>
                <w:rFonts w:eastAsia="Times New Roman"/>
                <w:b/>
                <w:i/>
                <w:sz w:val="18"/>
                <w:szCs w:val="18"/>
              </w:rPr>
              <w:t>Why is this change being made?</w:t>
            </w:r>
          </w:p>
        </w:tc>
        <w:tc>
          <w:tcPr>
            <w:tcW w:w="6384" w:type="dxa"/>
            <w:gridSpan w:val="2"/>
            <w:tcBorders>
              <w:top w:val="single" w:sz="4" w:space="0" w:color="auto"/>
              <w:left w:val="single" w:sz="4" w:space="0" w:color="auto"/>
              <w:bottom w:val="single" w:sz="4" w:space="0" w:color="auto"/>
              <w:right w:val="single" w:sz="4" w:space="0" w:color="auto"/>
            </w:tcBorders>
            <w:vAlign w:val="center"/>
          </w:tcPr>
          <w:p w14:paraId="42CACF7A" w14:textId="77777777" w:rsidR="005D4030" w:rsidRPr="005D4030" w:rsidRDefault="005D4030" w:rsidP="00E12675">
            <w:pPr>
              <w:rPr>
                <w:rFonts w:eastAsia="Times New Roman"/>
                <w:sz w:val="18"/>
                <w:szCs w:val="18"/>
              </w:rPr>
            </w:pPr>
            <w:r>
              <w:rPr>
                <w:rFonts w:eastAsia="Times New Roman"/>
                <w:sz w:val="18"/>
                <w:szCs w:val="18"/>
              </w:rPr>
              <w:t>Answers CAPA #375735. No CCR needed; changes are for review of current systems only.</w:t>
            </w:r>
          </w:p>
        </w:tc>
      </w:tr>
      <w:tr w:rsidR="005D4030" w:rsidRPr="005D4030" w14:paraId="58213DEA" w14:textId="77777777" w:rsidTr="00E12675">
        <w:trPr>
          <w:cantSplit/>
        </w:trPr>
        <w:tc>
          <w:tcPr>
            <w:tcW w:w="3192" w:type="dxa"/>
            <w:tcBorders>
              <w:top w:val="single" w:sz="4" w:space="0" w:color="auto"/>
              <w:left w:val="single" w:sz="4" w:space="0" w:color="auto"/>
              <w:bottom w:val="single" w:sz="4" w:space="0" w:color="auto"/>
              <w:right w:val="single" w:sz="4" w:space="0" w:color="auto"/>
            </w:tcBorders>
            <w:hideMark/>
          </w:tcPr>
          <w:p w14:paraId="334CA2BF" w14:textId="77777777" w:rsidR="005D4030" w:rsidRPr="005D4030" w:rsidRDefault="005D4030" w:rsidP="005D4030">
            <w:pPr>
              <w:rPr>
                <w:rFonts w:eastAsia="Times New Roman"/>
                <w:sz w:val="18"/>
                <w:szCs w:val="18"/>
              </w:rPr>
            </w:pPr>
            <w:r w:rsidRPr="005D4030">
              <w:rPr>
                <w:rFonts w:eastAsia="Times New Roman"/>
                <w:b/>
                <w:i/>
                <w:sz w:val="18"/>
                <w:szCs w:val="18"/>
              </w:rPr>
              <w:t>What is being changed?</w:t>
            </w:r>
          </w:p>
        </w:tc>
        <w:tc>
          <w:tcPr>
            <w:tcW w:w="6384" w:type="dxa"/>
            <w:gridSpan w:val="2"/>
            <w:tcBorders>
              <w:top w:val="single" w:sz="4" w:space="0" w:color="auto"/>
              <w:left w:val="single" w:sz="4" w:space="0" w:color="auto"/>
              <w:bottom w:val="single" w:sz="4" w:space="0" w:color="auto"/>
              <w:right w:val="single" w:sz="4" w:space="0" w:color="auto"/>
            </w:tcBorders>
            <w:vAlign w:val="center"/>
            <w:hideMark/>
          </w:tcPr>
          <w:p w14:paraId="1E0C478A" w14:textId="77777777" w:rsidR="005D4030" w:rsidRPr="005D4030" w:rsidRDefault="005D4030" w:rsidP="00E12675">
            <w:pPr>
              <w:rPr>
                <w:rFonts w:eastAsia="Times New Roman"/>
                <w:sz w:val="18"/>
                <w:szCs w:val="18"/>
              </w:rPr>
            </w:pPr>
            <w:r>
              <w:rPr>
                <w:rFonts w:eastAsia="Times New Roman"/>
                <w:sz w:val="18"/>
                <w:szCs w:val="18"/>
              </w:rPr>
              <w:t>A new procedure was created for software engineering code review.</w:t>
            </w:r>
          </w:p>
        </w:tc>
      </w:tr>
      <w:tr w:rsidR="005D4030" w:rsidRPr="005D4030" w14:paraId="081D597D" w14:textId="77777777" w:rsidTr="00405A03">
        <w:trPr>
          <w:cantSplit/>
        </w:trPr>
        <w:tc>
          <w:tcPr>
            <w:tcW w:w="3192" w:type="dxa"/>
            <w:tcBorders>
              <w:top w:val="single" w:sz="4" w:space="0" w:color="auto"/>
              <w:left w:val="single" w:sz="4" w:space="0" w:color="auto"/>
              <w:bottom w:val="single" w:sz="4" w:space="0" w:color="auto"/>
              <w:right w:val="single" w:sz="4" w:space="0" w:color="auto"/>
            </w:tcBorders>
            <w:hideMark/>
          </w:tcPr>
          <w:p w14:paraId="0E513079" w14:textId="77777777" w:rsidR="005D4030" w:rsidRPr="005D4030" w:rsidRDefault="005D4030" w:rsidP="005D4030">
            <w:pPr>
              <w:rPr>
                <w:rFonts w:eastAsia="Times New Roman"/>
                <w:b/>
                <w:i/>
                <w:sz w:val="18"/>
                <w:szCs w:val="18"/>
              </w:rPr>
            </w:pPr>
          </w:p>
        </w:tc>
        <w:tc>
          <w:tcPr>
            <w:tcW w:w="6384" w:type="dxa"/>
            <w:gridSpan w:val="2"/>
            <w:tcBorders>
              <w:top w:val="single" w:sz="4" w:space="0" w:color="auto"/>
              <w:left w:val="single" w:sz="4" w:space="0" w:color="auto"/>
              <w:bottom w:val="single" w:sz="4" w:space="0" w:color="auto"/>
              <w:right w:val="single" w:sz="4" w:space="0" w:color="auto"/>
            </w:tcBorders>
            <w:hideMark/>
          </w:tcPr>
          <w:p w14:paraId="5BBD4C1A" w14:textId="77777777" w:rsidR="005D4030" w:rsidRPr="005D4030" w:rsidRDefault="005D4030" w:rsidP="005D4030">
            <w:pPr>
              <w:rPr>
                <w:rFonts w:eastAsia="Times New Roman"/>
                <w:sz w:val="18"/>
                <w:szCs w:val="18"/>
              </w:rPr>
            </w:pPr>
          </w:p>
        </w:tc>
      </w:tr>
      <w:tr w:rsidR="005D4030" w:rsidRPr="005D4030" w14:paraId="56920370" w14:textId="77777777" w:rsidTr="00405A03">
        <w:trPr>
          <w:cantSplit/>
        </w:trPr>
        <w:tc>
          <w:tcPr>
            <w:tcW w:w="3192" w:type="dxa"/>
            <w:tcBorders>
              <w:top w:val="single" w:sz="4" w:space="0" w:color="auto"/>
              <w:left w:val="single" w:sz="4" w:space="0" w:color="auto"/>
              <w:bottom w:val="nil"/>
              <w:right w:val="single" w:sz="4" w:space="0" w:color="auto"/>
            </w:tcBorders>
            <w:hideMark/>
          </w:tcPr>
          <w:p w14:paraId="68FED44B" w14:textId="77777777" w:rsidR="005D4030" w:rsidRPr="005D4030" w:rsidRDefault="005D4030" w:rsidP="005D4030">
            <w:pPr>
              <w:rPr>
                <w:rFonts w:eastAsia="Times New Roman"/>
                <w:b/>
                <w:i/>
                <w:sz w:val="18"/>
                <w:szCs w:val="18"/>
              </w:rPr>
            </w:pPr>
            <w:r w:rsidRPr="005D4030">
              <w:rPr>
                <w:rFonts w:eastAsia="Times New Roman"/>
                <w:b/>
                <w:i/>
                <w:sz w:val="18"/>
                <w:szCs w:val="18"/>
              </w:rPr>
              <w:t>Should document be sent to R&amp;D?</w:t>
            </w:r>
          </w:p>
        </w:tc>
        <w:tc>
          <w:tcPr>
            <w:tcW w:w="3192" w:type="dxa"/>
            <w:tcBorders>
              <w:top w:val="single" w:sz="4" w:space="0" w:color="auto"/>
              <w:left w:val="single" w:sz="4" w:space="0" w:color="auto"/>
              <w:bottom w:val="single" w:sz="4" w:space="0" w:color="auto"/>
              <w:right w:val="single" w:sz="4" w:space="0" w:color="auto"/>
            </w:tcBorders>
            <w:hideMark/>
          </w:tcPr>
          <w:p w14:paraId="132330D1" w14:textId="77777777" w:rsidR="005D4030" w:rsidRPr="005D4030" w:rsidRDefault="005D4030" w:rsidP="005D4030">
            <w:pPr>
              <w:rPr>
                <w:rFonts w:eastAsia="Times New Roman"/>
                <w:sz w:val="18"/>
                <w:szCs w:val="18"/>
              </w:rPr>
            </w:pPr>
            <w:r w:rsidRPr="005D4030">
              <w:rPr>
                <w:rFonts w:eastAsia="Times New Roman"/>
                <w:sz w:val="18"/>
                <w:szCs w:val="18"/>
              </w:rPr>
              <w:fldChar w:fldCharType="begin">
                <w:ffData>
                  <w:name w:val="Check1"/>
                  <w:enabled/>
                  <w:calcOnExit w:val="0"/>
                  <w:checkBox>
                    <w:sizeAuto/>
                    <w:default w:val="0"/>
                    <w:checked w:val="0"/>
                  </w:checkBox>
                </w:ffData>
              </w:fldChar>
            </w:r>
            <w:bookmarkStart w:id="66" w:name="Check1"/>
            <w:r w:rsidRPr="005D4030">
              <w:rPr>
                <w:rFonts w:eastAsia="Times New Roman"/>
                <w:sz w:val="18"/>
                <w:szCs w:val="18"/>
              </w:rPr>
              <w:instrText xml:space="preserve"> FORMCHECKBOX </w:instrText>
            </w:r>
            <w:r w:rsidR="00D51AA3">
              <w:rPr>
                <w:rFonts w:eastAsia="Times New Roman"/>
                <w:sz w:val="18"/>
                <w:szCs w:val="18"/>
              </w:rPr>
            </w:r>
            <w:r w:rsidR="00D51AA3">
              <w:rPr>
                <w:rFonts w:eastAsia="Times New Roman"/>
                <w:sz w:val="18"/>
                <w:szCs w:val="18"/>
              </w:rPr>
              <w:fldChar w:fldCharType="separate"/>
            </w:r>
            <w:r w:rsidRPr="005D4030">
              <w:rPr>
                <w:rFonts w:eastAsia="Times New Roman"/>
                <w:sz w:val="18"/>
                <w:szCs w:val="18"/>
              </w:rPr>
              <w:fldChar w:fldCharType="end"/>
            </w:r>
            <w:bookmarkEnd w:id="66"/>
            <w:r w:rsidRPr="005D4030">
              <w:rPr>
                <w:rFonts w:eastAsia="Times New Roman"/>
                <w:sz w:val="18"/>
                <w:szCs w:val="18"/>
              </w:rPr>
              <w:t xml:space="preserve"> Yes</w:t>
            </w:r>
          </w:p>
        </w:tc>
        <w:tc>
          <w:tcPr>
            <w:tcW w:w="3192" w:type="dxa"/>
            <w:tcBorders>
              <w:top w:val="single" w:sz="4" w:space="0" w:color="auto"/>
              <w:left w:val="single" w:sz="4" w:space="0" w:color="auto"/>
              <w:bottom w:val="single" w:sz="4" w:space="0" w:color="auto"/>
              <w:right w:val="single" w:sz="4" w:space="0" w:color="auto"/>
            </w:tcBorders>
            <w:hideMark/>
          </w:tcPr>
          <w:p w14:paraId="48148729" w14:textId="77777777" w:rsidR="005D4030" w:rsidRPr="005D4030" w:rsidRDefault="00C33B63" w:rsidP="005D4030">
            <w:pPr>
              <w:rPr>
                <w:rFonts w:eastAsia="Times New Roman"/>
                <w:sz w:val="18"/>
                <w:szCs w:val="18"/>
              </w:rPr>
            </w:pPr>
            <w:r>
              <w:rPr>
                <w:rFonts w:eastAsia="Times New Roman"/>
                <w:sz w:val="18"/>
                <w:szCs w:val="18"/>
              </w:rPr>
              <w:fldChar w:fldCharType="begin">
                <w:ffData>
                  <w:name w:val="Check2"/>
                  <w:enabled/>
                  <w:calcOnExit w:val="0"/>
                  <w:checkBox>
                    <w:sizeAuto/>
                    <w:default w:val="1"/>
                  </w:checkBox>
                </w:ffData>
              </w:fldChar>
            </w:r>
            <w:bookmarkStart w:id="67" w:name="Check2"/>
            <w:r>
              <w:rPr>
                <w:rFonts w:eastAsia="Times New Roman"/>
                <w:sz w:val="18"/>
                <w:szCs w:val="18"/>
              </w:rPr>
              <w:instrText xml:space="preserve"> FORMCHECKBOX </w:instrText>
            </w:r>
            <w:r w:rsidR="00D51AA3">
              <w:rPr>
                <w:rFonts w:eastAsia="Times New Roman"/>
                <w:sz w:val="18"/>
                <w:szCs w:val="18"/>
              </w:rPr>
            </w:r>
            <w:r w:rsidR="00D51AA3">
              <w:rPr>
                <w:rFonts w:eastAsia="Times New Roman"/>
                <w:sz w:val="18"/>
                <w:szCs w:val="18"/>
              </w:rPr>
              <w:fldChar w:fldCharType="separate"/>
            </w:r>
            <w:r>
              <w:rPr>
                <w:rFonts w:eastAsia="Times New Roman"/>
                <w:sz w:val="18"/>
                <w:szCs w:val="18"/>
              </w:rPr>
              <w:fldChar w:fldCharType="end"/>
            </w:r>
            <w:bookmarkEnd w:id="67"/>
            <w:r w:rsidR="005D4030" w:rsidRPr="005D4030">
              <w:rPr>
                <w:rFonts w:eastAsia="Times New Roman"/>
                <w:sz w:val="18"/>
                <w:szCs w:val="18"/>
              </w:rPr>
              <w:t xml:space="preserve"> No</w:t>
            </w:r>
          </w:p>
        </w:tc>
      </w:tr>
      <w:tr w:rsidR="005D4030" w:rsidRPr="005D4030" w14:paraId="5F8BFB3D" w14:textId="77777777" w:rsidTr="00405A03">
        <w:trPr>
          <w:cantSplit/>
        </w:trPr>
        <w:tc>
          <w:tcPr>
            <w:tcW w:w="3192" w:type="dxa"/>
            <w:tcBorders>
              <w:top w:val="nil"/>
              <w:left w:val="single" w:sz="4" w:space="0" w:color="auto"/>
              <w:bottom w:val="single" w:sz="4" w:space="0" w:color="auto"/>
              <w:right w:val="single" w:sz="4" w:space="0" w:color="auto"/>
            </w:tcBorders>
          </w:tcPr>
          <w:p w14:paraId="3A9ACDD5" w14:textId="77777777" w:rsidR="005D4030" w:rsidRPr="005D4030" w:rsidRDefault="005D4030" w:rsidP="005D4030">
            <w:pPr>
              <w:rPr>
                <w:rFonts w:eastAsia="Times New Roman"/>
                <w:b/>
                <w:i/>
                <w:sz w:val="18"/>
                <w:szCs w:val="18"/>
              </w:rPr>
            </w:pPr>
          </w:p>
        </w:tc>
        <w:tc>
          <w:tcPr>
            <w:tcW w:w="6384" w:type="dxa"/>
            <w:gridSpan w:val="2"/>
            <w:tcBorders>
              <w:top w:val="single" w:sz="4" w:space="0" w:color="auto"/>
              <w:left w:val="single" w:sz="4" w:space="0" w:color="auto"/>
              <w:bottom w:val="single" w:sz="4" w:space="0" w:color="auto"/>
              <w:right w:val="single" w:sz="4" w:space="0" w:color="auto"/>
            </w:tcBorders>
            <w:hideMark/>
          </w:tcPr>
          <w:p w14:paraId="5FD73EAA" w14:textId="77777777" w:rsidR="005D4030" w:rsidRPr="005D4030" w:rsidRDefault="005D4030" w:rsidP="005D4030">
            <w:pPr>
              <w:rPr>
                <w:rFonts w:eastAsia="Times New Roman"/>
                <w:sz w:val="18"/>
                <w:szCs w:val="18"/>
              </w:rPr>
            </w:pPr>
            <w:r w:rsidRPr="005D4030">
              <w:rPr>
                <w:rFonts w:eastAsia="Times New Roman"/>
                <w:sz w:val="18"/>
                <w:szCs w:val="18"/>
              </w:rPr>
              <w:t xml:space="preserve">If no, why? </w:t>
            </w:r>
            <w:r w:rsidR="00C33B63">
              <w:rPr>
                <w:rFonts w:eastAsia="Times New Roman"/>
                <w:sz w:val="18"/>
                <w:szCs w:val="18"/>
              </w:rPr>
              <w:t>Within HWV GOA</w:t>
            </w:r>
          </w:p>
        </w:tc>
      </w:tr>
      <w:tr w:rsidR="005D4030" w:rsidRPr="005D4030" w14:paraId="5DC74049" w14:textId="77777777" w:rsidTr="00405A03">
        <w:trPr>
          <w:cantSplit/>
        </w:trPr>
        <w:tc>
          <w:tcPr>
            <w:tcW w:w="3192" w:type="dxa"/>
            <w:tcBorders>
              <w:top w:val="single" w:sz="4" w:space="0" w:color="auto"/>
              <w:left w:val="single" w:sz="4" w:space="0" w:color="auto"/>
              <w:bottom w:val="nil"/>
              <w:right w:val="single" w:sz="4" w:space="0" w:color="auto"/>
            </w:tcBorders>
            <w:hideMark/>
          </w:tcPr>
          <w:p w14:paraId="18323A30" w14:textId="77777777" w:rsidR="005D4030" w:rsidRPr="005D4030" w:rsidRDefault="005D4030" w:rsidP="005D4030">
            <w:pPr>
              <w:rPr>
                <w:rFonts w:eastAsia="Times New Roman"/>
                <w:b/>
                <w:i/>
                <w:sz w:val="18"/>
                <w:szCs w:val="18"/>
              </w:rPr>
            </w:pPr>
            <w:r w:rsidRPr="005D4030">
              <w:rPr>
                <w:rFonts w:eastAsia="Times New Roman"/>
                <w:b/>
                <w:i/>
                <w:sz w:val="18"/>
                <w:szCs w:val="18"/>
              </w:rPr>
              <w:t>Is this change applicable to processes/products manufactured in Alcon Ireland?</w:t>
            </w:r>
          </w:p>
        </w:tc>
        <w:tc>
          <w:tcPr>
            <w:tcW w:w="3192" w:type="dxa"/>
            <w:tcBorders>
              <w:top w:val="single" w:sz="4" w:space="0" w:color="auto"/>
              <w:left w:val="single" w:sz="4" w:space="0" w:color="auto"/>
              <w:bottom w:val="single" w:sz="4" w:space="0" w:color="auto"/>
              <w:right w:val="single" w:sz="4" w:space="0" w:color="auto"/>
            </w:tcBorders>
            <w:hideMark/>
          </w:tcPr>
          <w:p w14:paraId="59EF13E9" w14:textId="77777777" w:rsidR="005D4030" w:rsidRPr="005D4030" w:rsidRDefault="005D4030" w:rsidP="005D4030">
            <w:pPr>
              <w:rPr>
                <w:rFonts w:eastAsia="Times New Roman"/>
                <w:sz w:val="18"/>
                <w:szCs w:val="18"/>
              </w:rPr>
            </w:pPr>
            <w:r w:rsidRPr="005D4030">
              <w:rPr>
                <w:rFonts w:eastAsia="Times New Roman"/>
                <w:sz w:val="18"/>
                <w:szCs w:val="18"/>
              </w:rPr>
              <w:fldChar w:fldCharType="begin">
                <w:ffData>
                  <w:name w:val="Check5"/>
                  <w:enabled/>
                  <w:calcOnExit w:val="0"/>
                  <w:checkBox>
                    <w:sizeAuto/>
                    <w:default w:val="0"/>
                  </w:checkBox>
                </w:ffData>
              </w:fldChar>
            </w:r>
            <w:bookmarkStart w:id="68" w:name="Check5"/>
            <w:r w:rsidRPr="005D4030">
              <w:rPr>
                <w:rFonts w:eastAsia="Times New Roman"/>
                <w:sz w:val="18"/>
                <w:szCs w:val="18"/>
              </w:rPr>
              <w:instrText xml:space="preserve"> FORMCHECKBOX </w:instrText>
            </w:r>
            <w:r w:rsidR="00D51AA3">
              <w:rPr>
                <w:rFonts w:eastAsia="Times New Roman"/>
                <w:sz w:val="18"/>
                <w:szCs w:val="18"/>
              </w:rPr>
            </w:r>
            <w:r w:rsidR="00D51AA3">
              <w:rPr>
                <w:rFonts w:eastAsia="Times New Roman"/>
                <w:sz w:val="18"/>
                <w:szCs w:val="18"/>
              </w:rPr>
              <w:fldChar w:fldCharType="separate"/>
            </w:r>
            <w:r w:rsidRPr="005D4030">
              <w:rPr>
                <w:rFonts w:eastAsia="Times New Roman"/>
                <w:sz w:val="18"/>
                <w:szCs w:val="18"/>
              </w:rPr>
              <w:fldChar w:fldCharType="end"/>
            </w:r>
            <w:bookmarkEnd w:id="68"/>
            <w:r w:rsidRPr="005D4030">
              <w:rPr>
                <w:rFonts w:eastAsia="Times New Roman"/>
                <w:sz w:val="18"/>
                <w:szCs w:val="18"/>
              </w:rPr>
              <w:t xml:space="preserve"> Yes</w:t>
            </w:r>
          </w:p>
        </w:tc>
        <w:tc>
          <w:tcPr>
            <w:tcW w:w="3192" w:type="dxa"/>
            <w:tcBorders>
              <w:top w:val="single" w:sz="4" w:space="0" w:color="auto"/>
              <w:left w:val="single" w:sz="4" w:space="0" w:color="auto"/>
              <w:bottom w:val="single" w:sz="4" w:space="0" w:color="auto"/>
              <w:right w:val="single" w:sz="4" w:space="0" w:color="auto"/>
            </w:tcBorders>
            <w:hideMark/>
          </w:tcPr>
          <w:p w14:paraId="43DBAEA1" w14:textId="77777777" w:rsidR="005D4030" w:rsidRPr="005D4030" w:rsidRDefault="005D4030" w:rsidP="005D4030">
            <w:pPr>
              <w:rPr>
                <w:rFonts w:eastAsia="Times New Roman"/>
                <w:sz w:val="18"/>
                <w:szCs w:val="18"/>
              </w:rPr>
            </w:pPr>
            <w:r>
              <w:rPr>
                <w:rFonts w:eastAsia="Times New Roman"/>
                <w:sz w:val="18"/>
                <w:szCs w:val="18"/>
              </w:rPr>
              <w:fldChar w:fldCharType="begin">
                <w:ffData>
                  <w:name w:val="Check6"/>
                  <w:enabled/>
                  <w:calcOnExit w:val="0"/>
                  <w:checkBox>
                    <w:sizeAuto/>
                    <w:default w:val="1"/>
                  </w:checkBox>
                </w:ffData>
              </w:fldChar>
            </w:r>
            <w:bookmarkStart w:id="69" w:name="Check6"/>
            <w:r>
              <w:rPr>
                <w:rFonts w:eastAsia="Times New Roman"/>
                <w:sz w:val="18"/>
                <w:szCs w:val="18"/>
              </w:rPr>
              <w:instrText xml:space="preserve"> FORMCHECKBOX </w:instrText>
            </w:r>
            <w:r w:rsidR="00D51AA3">
              <w:rPr>
                <w:rFonts w:eastAsia="Times New Roman"/>
                <w:sz w:val="18"/>
                <w:szCs w:val="18"/>
              </w:rPr>
            </w:r>
            <w:r w:rsidR="00D51AA3">
              <w:rPr>
                <w:rFonts w:eastAsia="Times New Roman"/>
                <w:sz w:val="18"/>
                <w:szCs w:val="18"/>
              </w:rPr>
              <w:fldChar w:fldCharType="separate"/>
            </w:r>
            <w:r>
              <w:rPr>
                <w:rFonts w:eastAsia="Times New Roman"/>
                <w:sz w:val="18"/>
                <w:szCs w:val="18"/>
              </w:rPr>
              <w:fldChar w:fldCharType="end"/>
            </w:r>
            <w:bookmarkEnd w:id="69"/>
            <w:r w:rsidRPr="005D4030">
              <w:rPr>
                <w:rFonts w:eastAsia="Times New Roman"/>
                <w:sz w:val="18"/>
                <w:szCs w:val="18"/>
              </w:rPr>
              <w:t xml:space="preserve"> No</w:t>
            </w:r>
          </w:p>
        </w:tc>
      </w:tr>
      <w:tr w:rsidR="005D4030" w:rsidRPr="005D4030" w14:paraId="4C8D886E" w14:textId="77777777" w:rsidTr="00405A03">
        <w:trPr>
          <w:cantSplit/>
        </w:trPr>
        <w:tc>
          <w:tcPr>
            <w:tcW w:w="3192" w:type="dxa"/>
            <w:tcBorders>
              <w:top w:val="single" w:sz="4" w:space="0" w:color="auto"/>
              <w:left w:val="single" w:sz="4" w:space="0" w:color="auto"/>
              <w:bottom w:val="single" w:sz="4" w:space="0" w:color="auto"/>
              <w:right w:val="single" w:sz="4" w:space="0" w:color="auto"/>
            </w:tcBorders>
            <w:hideMark/>
          </w:tcPr>
          <w:p w14:paraId="3FFA1CA4" w14:textId="77777777" w:rsidR="005D4030" w:rsidRPr="005D4030" w:rsidRDefault="005D4030" w:rsidP="005D4030">
            <w:pPr>
              <w:rPr>
                <w:rFonts w:eastAsia="Times New Roman"/>
                <w:b/>
                <w:i/>
                <w:sz w:val="18"/>
                <w:szCs w:val="18"/>
              </w:rPr>
            </w:pPr>
            <w:r w:rsidRPr="005D4030">
              <w:rPr>
                <w:rFonts w:eastAsia="Times New Roman"/>
                <w:b/>
                <w:i/>
                <w:sz w:val="18"/>
                <w:szCs w:val="18"/>
              </w:rPr>
              <w:t>SE / DE:</w:t>
            </w:r>
          </w:p>
        </w:tc>
        <w:tc>
          <w:tcPr>
            <w:tcW w:w="6384" w:type="dxa"/>
            <w:gridSpan w:val="2"/>
            <w:tcBorders>
              <w:top w:val="single" w:sz="4" w:space="0" w:color="auto"/>
              <w:left w:val="single" w:sz="4" w:space="0" w:color="auto"/>
              <w:bottom w:val="single" w:sz="4" w:space="0" w:color="auto"/>
              <w:right w:val="single" w:sz="4" w:space="0" w:color="auto"/>
            </w:tcBorders>
          </w:tcPr>
          <w:p w14:paraId="79299D89" w14:textId="77777777" w:rsidR="005D4030" w:rsidRPr="005D4030" w:rsidRDefault="005D4030" w:rsidP="005D4030">
            <w:pPr>
              <w:rPr>
                <w:rFonts w:eastAsia="Times New Roman"/>
                <w:sz w:val="18"/>
                <w:szCs w:val="18"/>
              </w:rPr>
            </w:pPr>
            <w:r>
              <w:rPr>
                <w:rFonts w:eastAsia="Times New Roman"/>
                <w:sz w:val="18"/>
                <w:szCs w:val="18"/>
              </w:rPr>
              <w:t>Jim Pickett, SE</w:t>
            </w:r>
          </w:p>
        </w:tc>
      </w:tr>
    </w:tbl>
    <w:p w14:paraId="6CB7C0F2" w14:textId="77777777" w:rsidR="005D4030" w:rsidRDefault="005D4030" w:rsidP="005D4030">
      <w:pPr>
        <w:tabs>
          <w:tab w:val="left" w:pos="-720"/>
        </w:tabs>
        <w:suppressAutoHyphens/>
        <w:spacing w:after="0" w:line="240" w:lineRule="auto"/>
        <w:contextualSpacing/>
        <w:rPr>
          <w:rFonts w:ascii="Century Gothic" w:hAnsi="Century Gothic"/>
          <w:b/>
          <w:i/>
          <w:sz w:val="22"/>
          <w:szCs w:val="22"/>
        </w:rPr>
      </w:pPr>
    </w:p>
    <w:p w14:paraId="6071EDB6" w14:textId="77777777" w:rsidR="00337FFE" w:rsidRPr="00042925" w:rsidRDefault="00337FFE" w:rsidP="005D4030">
      <w:pPr>
        <w:tabs>
          <w:tab w:val="left" w:pos="-720"/>
        </w:tabs>
        <w:suppressAutoHyphens/>
        <w:spacing w:after="0" w:line="240" w:lineRule="auto"/>
        <w:contextualSpacing/>
        <w:rPr>
          <w:rFonts w:ascii="Century Gothic" w:hAnsi="Century Gothic"/>
          <w:i/>
          <w:sz w:val="22"/>
          <w:szCs w:val="22"/>
        </w:rPr>
      </w:pPr>
      <w:r>
        <w:rPr>
          <w:rFonts w:ascii="Century Gothic" w:hAnsi="Century Gothic"/>
          <w:b/>
          <w:i/>
          <w:sz w:val="22"/>
          <w:szCs w:val="22"/>
        </w:rPr>
        <w:t>6.0</w:t>
      </w:r>
      <w:r>
        <w:rPr>
          <w:rFonts w:ascii="Century Gothic" w:hAnsi="Century Gothic"/>
          <w:b/>
          <w:i/>
          <w:sz w:val="22"/>
          <w:szCs w:val="22"/>
        </w:rPr>
        <w:tab/>
        <w:t>END OF DOCUMENT.</w:t>
      </w:r>
    </w:p>
    <w:p w14:paraId="0DB94B3E" w14:textId="77777777" w:rsidR="00337FFE" w:rsidRPr="00F31F85" w:rsidRDefault="00337FFE" w:rsidP="00337FFE"/>
    <w:p w14:paraId="1888411F" w14:textId="77777777" w:rsidR="00FF5FC9" w:rsidRPr="00F31F85" w:rsidRDefault="00FF5FC9"/>
    <w:sectPr w:rsidR="00FF5FC9" w:rsidRPr="00F31F85" w:rsidSect="00BF067C">
      <w:headerReference w:type="default" r:id="rId33"/>
      <w:footerReference w:type="default" r:id="rId34"/>
      <w:endnotePr>
        <w:numFmt w:val="decimal"/>
      </w:endnotePr>
      <w:pgSz w:w="12240" w:h="15840" w:code="1"/>
      <w:pgMar w:top="2520" w:right="720" w:bottom="720" w:left="720" w:header="720" w:footer="432"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519E1" w14:textId="77777777" w:rsidR="00D51AA3" w:rsidRDefault="00D51AA3">
      <w:pPr>
        <w:spacing w:after="0" w:line="240" w:lineRule="auto"/>
      </w:pPr>
      <w:r>
        <w:separator/>
      </w:r>
    </w:p>
  </w:endnote>
  <w:endnote w:type="continuationSeparator" w:id="0">
    <w:p w14:paraId="3355F571" w14:textId="77777777" w:rsidR="00D51AA3" w:rsidRDefault="00D51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CDCCE" w14:textId="77777777" w:rsidR="00A954FF" w:rsidRDefault="00B872B2" w:rsidP="00A954FF">
    <w:pPr>
      <w:pStyle w:val="Footer"/>
      <w:jc w:val="center"/>
      <w:rPr>
        <w:rFonts w:ascii="Century Gothic" w:hAnsi="Century Gothic"/>
        <w:color w:val="808080"/>
        <w:sz w:val="22"/>
        <w:szCs w:val="22"/>
      </w:rPr>
    </w:pPr>
    <w:r>
      <w:rPr>
        <w:rFonts w:ascii="Century Gothic" w:hAnsi="Century Gothic"/>
        <w:color w:val="808080"/>
        <w:sz w:val="22"/>
        <w:szCs w:val="22"/>
      </w:rPr>
      <w:t>Controlled Copy Only When Stamped in Red</w:t>
    </w:r>
  </w:p>
  <w:p w14:paraId="2E2F7AF1" w14:textId="77777777" w:rsidR="00A954FF" w:rsidRDefault="00D51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7F5A0" w14:textId="77777777" w:rsidR="00D51AA3" w:rsidRDefault="00D51AA3">
      <w:pPr>
        <w:spacing w:after="0" w:line="240" w:lineRule="auto"/>
      </w:pPr>
      <w:r>
        <w:separator/>
      </w:r>
    </w:p>
  </w:footnote>
  <w:footnote w:type="continuationSeparator" w:id="0">
    <w:p w14:paraId="01BFD842" w14:textId="77777777" w:rsidR="00D51AA3" w:rsidRDefault="00D51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50BD3" w14:textId="77777777" w:rsidR="00ED4127" w:rsidRDefault="00D51AA3" w:rsidP="006D761F">
    <w:pPr>
      <w:spacing w:line="100" w:lineRule="exact"/>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49EB"/>
    <w:multiLevelType w:val="hybridMultilevel"/>
    <w:tmpl w:val="28D82A24"/>
    <w:lvl w:ilvl="0" w:tplc="0409000F">
      <w:start w:val="1"/>
      <w:numFmt w:val="decimal"/>
      <w:lvlText w:val="%1."/>
      <w:lvlJc w:val="left"/>
      <w:pPr>
        <w:ind w:left="1944" w:hanging="360"/>
      </w:pPr>
      <w:rPr>
        <w:rFont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15:restartNumberingAfterBreak="0">
    <w:nsid w:val="15DC47DD"/>
    <w:multiLevelType w:val="hybridMultilevel"/>
    <w:tmpl w:val="3D6E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14118"/>
    <w:multiLevelType w:val="hybridMultilevel"/>
    <w:tmpl w:val="842023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231B03EF"/>
    <w:multiLevelType w:val="hybridMultilevel"/>
    <w:tmpl w:val="C94E61D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26831852"/>
    <w:multiLevelType w:val="multilevel"/>
    <w:tmpl w:val="E4E6063A"/>
    <w:lvl w:ilvl="0">
      <w:start w:val="1"/>
      <w:numFmt w:val="bullet"/>
      <w:lvlText w:val=""/>
      <w:lvlJc w:val="left"/>
      <w:pPr>
        <w:ind w:left="360" w:hanging="360"/>
      </w:pPr>
      <w:rPr>
        <w:rFonts w:ascii="Symbol" w:hAnsi="Symbol" w:hint="default"/>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bullet"/>
      <w:lvlText w:val=""/>
      <w:lvlJc w:val="left"/>
      <w:pPr>
        <w:ind w:left="3240" w:hanging="108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26249F"/>
    <w:multiLevelType w:val="hybridMultilevel"/>
    <w:tmpl w:val="32BA8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53282"/>
    <w:multiLevelType w:val="hybridMultilevel"/>
    <w:tmpl w:val="219835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712C36"/>
    <w:multiLevelType w:val="multilevel"/>
    <w:tmpl w:val="A08A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AA1ABD"/>
    <w:multiLevelType w:val="hybridMultilevel"/>
    <w:tmpl w:val="02E20A0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42E91A2D"/>
    <w:multiLevelType w:val="hybridMultilevel"/>
    <w:tmpl w:val="CCE8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17766D"/>
    <w:multiLevelType w:val="multilevel"/>
    <w:tmpl w:val="E4E6063A"/>
    <w:lvl w:ilvl="0">
      <w:start w:val="1"/>
      <w:numFmt w:val="bullet"/>
      <w:lvlText w:val=""/>
      <w:lvlJc w:val="left"/>
      <w:pPr>
        <w:ind w:left="360" w:hanging="360"/>
      </w:pPr>
      <w:rPr>
        <w:rFonts w:ascii="Symbol" w:hAnsi="Symbol" w:hint="default"/>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bullet"/>
      <w:lvlText w:val=""/>
      <w:lvlJc w:val="left"/>
      <w:pPr>
        <w:ind w:left="3240" w:hanging="108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C84543"/>
    <w:multiLevelType w:val="hybridMultilevel"/>
    <w:tmpl w:val="AE3CD83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4C3E3C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6F13B1"/>
    <w:multiLevelType w:val="hybridMultilevel"/>
    <w:tmpl w:val="2A485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554A7A"/>
    <w:multiLevelType w:val="multilevel"/>
    <w:tmpl w:val="BF20B832"/>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bullet"/>
      <w:lvlText w:val=""/>
      <w:lvlJc w:val="left"/>
      <w:pPr>
        <w:ind w:left="3240" w:hanging="1080"/>
      </w:pPr>
      <w:rPr>
        <w:rFonts w:ascii="Wingdings" w:hAnsi="Wingdings" w:hint="default"/>
      </w:rPr>
    </w:lvl>
    <w:lvl w:ilvl="7">
      <w:start w:val="1"/>
      <w:numFmt w:val="decimal"/>
      <w:lvlText w:val="%1.%2.%3.%4.%5.%6.%7.%8."/>
      <w:lvlJc w:val="left"/>
      <w:pPr>
        <w:ind w:left="3744" w:hanging="1224"/>
      </w:pPr>
    </w:lvl>
    <w:lvl w:ilvl="8">
      <w:start w:val="1"/>
      <w:numFmt w:val="bullet"/>
      <w:lvlText w:val=""/>
      <w:lvlJc w:val="left"/>
      <w:pPr>
        <w:ind w:left="4320" w:hanging="1440"/>
      </w:pPr>
      <w:rPr>
        <w:rFonts w:ascii="Symbol" w:hAnsi="Symbol" w:hint="default"/>
      </w:rPr>
    </w:lvl>
  </w:abstractNum>
  <w:abstractNum w:abstractNumId="15" w15:restartNumberingAfterBreak="0">
    <w:nsid w:val="568B5C91"/>
    <w:multiLevelType w:val="hybridMultilevel"/>
    <w:tmpl w:val="F6DACC2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E0B1046"/>
    <w:multiLevelType w:val="multilevel"/>
    <w:tmpl w:val="25E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C94FFE"/>
    <w:multiLevelType w:val="multilevel"/>
    <w:tmpl w:val="3F8C6F12"/>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rPr>
    </w:lvl>
    <w:lvl w:ilvl="8">
      <w:start w:val="1"/>
      <w:numFmt w:val="decimal"/>
      <w:lvlText w:val="%1.%2.%3.%4.%5.%6.%7.%8.%9."/>
      <w:lvlJc w:val="left"/>
      <w:pPr>
        <w:ind w:left="4320" w:hanging="1440"/>
      </w:pPr>
    </w:lvl>
  </w:abstractNum>
  <w:abstractNum w:abstractNumId="18" w15:restartNumberingAfterBreak="0">
    <w:nsid w:val="611D6F54"/>
    <w:multiLevelType w:val="hybridMultilevel"/>
    <w:tmpl w:val="8B7C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175897"/>
    <w:multiLevelType w:val="multilevel"/>
    <w:tmpl w:val="6128B878"/>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3D3DB2"/>
    <w:multiLevelType w:val="hybridMultilevel"/>
    <w:tmpl w:val="1FF428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56110A2"/>
    <w:multiLevelType w:val="multilevel"/>
    <w:tmpl w:val="EEFA7AAE"/>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bullet"/>
      <w:lvlText w:val=""/>
      <w:lvlJc w:val="left"/>
      <w:pPr>
        <w:ind w:left="3240" w:hanging="1080"/>
      </w:pPr>
      <w:rPr>
        <w:rFonts w:ascii="Wingdings" w:hAnsi="Wingding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205007"/>
    <w:multiLevelType w:val="multilevel"/>
    <w:tmpl w:val="0A769342"/>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F47D6A"/>
    <w:multiLevelType w:val="hybridMultilevel"/>
    <w:tmpl w:val="495E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4F4D0E"/>
    <w:multiLevelType w:val="multilevel"/>
    <w:tmpl w:val="6128B878"/>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18"/>
  </w:num>
  <w:num w:numId="3">
    <w:abstractNumId w:val="11"/>
  </w:num>
  <w:num w:numId="4">
    <w:abstractNumId w:val="3"/>
  </w:num>
  <w:num w:numId="5">
    <w:abstractNumId w:val="5"/>
  </w:num>
  <w:num w:numId="6">
    <w:abstractNumId w:val="6"/>
  </w:num>
  <w:num w:numId="7">
    <w:abstractNumId w:val="0"/>
  </w:num>
  <w:num w:numId="8">
    <w:abstractNumId w:val="12"/>
  </w:num>
  <w:num w:numId="9">
    <w:abstractNumId w:val="13"/>
  </w:num>
  <w:num w:numId="10">
    <w:abstractNumId w:val="16"/>
  </w:num>
  <w:num w:numId="11">
    <w:abstractNumId w:val="7"/>
  </w:num>
  <w:num w:numId="12">
    <w:abstractNumId w:val="8"/>
  </w:num>
  <w:num w:numId="13">
    <w:abstractNumId w:val="17"/>
  </w:num>
  <w:num w:numId="14">
    <w:abstractNumId w:val="15"/>
  </w:num>
  <w:num w:numId="15">
    <w:abstractNumId w:val="23"/>
  </w:num>
  <w:num w:numId="16">
    <w:abstractNumId w:val="22"/>
  </w:num>
  <w:num w:numId="17">
    <w:abstractNumId w:val="14"/>
  </w:num>
  <w:num w:numId="18">
    <w:abstractNumId w:val="21"/>
  </w:num>
  <w:num w:numId="19">
    <w:abstractNumId w:val="10"/>
  </w:num>
  <w:num w:numId="20">
    <w:abstractNumId w:val="4"/>
  </w:num>
  <w:num w:numId="21">
    <w:abstractNumId w:val="20"/>
  </w:num>
  <w:num w:numId="22">
    <w:abstractNumId w:val="19"/>
  </w:num>
  <w:num w:numId="23">
    <w:abstractNumId w:val="1"/>
  </w:num>
  <w:num w:numId="24">
    <w:abstractNumId w:val="9"/>
  </w:num>
  <w:num w:numId="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uches, Tim">
    <w15:presenceInfo w15:providerId="None" w15:userId="Buches, Tim"/>
  </w15:person>
  <w15:person w15:author="tim buches">
    <w15:presenceInfo w15:providerId="Windows Live" w15:userId="c91a62c139520e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A88"/>
    <w:rsid w:val="00034201"/>
    <w:rsid w:val="00045B67"/>
    <w:rsid w:val="00046D8A"/>
    <w:rsid w:val="00086B06"/>
    <w:rsid w:val="00091FD3"/>
    <w:rsid w:val="000A56DE"/>
    <w:rsid w:val="000C6A35"/>
    <w:rsid w:val="000D0E7F"/>
    <w:rsid w:val="000D40E5"/>
    <w:rsid w:val="000E0681"/>
    <w:rsid w:val="00106617"/>
    <w:rsid w:val="00117651"/>
    <w:rsid w:val="00120F6C"/>
    <w:rsid w:val="00124EB5"/>
    <w:rsid w:val="00125AEC"/>
    <w:rsid w:val="00131685"/>
    <w:rsid w:val="001428FE"/>
    <w:rsid w:val="0014524E"/>
    <w:rsid w:val="0017606F"/>
    <w:rsid w:val="001846FD"/>
    <w:rsid w:val="001916CF"/>
    <w:rsid w:val="001A5F8D"/>
    <w:rsid w:val="001B47C5"/>
    <w:rsid w:val="001F1F93"/>
    <w:rsid w:val="00203292"/>
    <w:rsid w:val="002043AB"/>
    <w:rsid w:val="00206715"/>
    <w:rsid w:val="00212B55"/>
    <w:rsid w:val="002134CF"/>
    <w:rsid w:val="00230838"/>
    <w:rsid w:val="00237F72"/>
    <w:rsid w:val="0024602A"/>
    <w:rsid w:val="002C2085"/>
    <w:rsid w:val="002D59B8"/>
    <w:rsid w:val="002F38EB"/>
    <w:rsid w:val="003001C7"/>
    <w:rsid w:val="0030399E"/>
    <w:rsid w:val="00310796"/>
    <w:rsid w:val="00322DBC"/>
    <w:rsid w:val="00322FA0"/>
    <w:rsid w:val="00325BE9"/>
    <w:rsid w:val="00337794"/>
    <w:rsid w:val="00337FFE"/>
    <w:rsid w:val="00354FD3"/>
    <w:rsid w:val="003571E8"/>
    <w:rsid w:val="00380F3B"/>
    <w:rsid w:val="003B0671"/>
    <w:rsid w:val="003B6A9D"/>
    <w:rsid w:val="003C37B1"/>
    <w:rsid w:val="003E6A2F"/>
    <w:rsid w:val="00422537"/>
    <w:rsid w:val="00426746"/>
    <w:rsid w:val="00432567"/>
    <w:rsid w:val="00432627"/>
    <w:rsid w:val="0045481F"/>
    <w:rsid w:val="00463C90"/>
    <w:rsid w:val="00464BDC"/>
    <w:rsid w:val="00471A96"/>
    <w:rsid w:val="00476616"/>
    <w:rsid w:val="00496F6F"/>
    <w:rsid w:val="004B24A0"/>
    <w:rsid w:val="004C0649"/>
    <w:rsid w:val="004C60F0"/>
    <w:rsid w:val="004D0E76"/>
    <w:rsid w:val="004D7EBA"/>
    <w:rsid w:val="004E1FFB"/>
    <w:rsid w:val="004E3E4C"/>
    <w:rsid w:val="00523A24"/>
    <w:rsid w:val="00566080"/>
    <w:rsid w:val="00567AB4"/>
    <w:rsid w:val="00572B71"/>
    <w:rsid w:val="005A0FD5"/>
    <w:rsid w:val="005A22AB"/>
    <w:rsid w:val="005A4076"/>
    <w:rsid w:val="005C3E45"/>
    <w:rsid w:val="005D4030"/>
    <w:rsid w:val="005D603F"/>
    <w:rsid w:val="00660836"/>
    <w:rsid w:val="00666BC6"/>
    <w:rsid w:val="006932BE"/>
    <w:rsid w:val="006A130C"/>
    <w:rsid w:val="006B128A"/>
    <w:rsid w:val="006B77E8"/>
    <w:rsid w:val="006C2D33"/>
    <w:rsid w:val="006D09E1"/>
    <w:rsid w:val="006D40F4"/>
    <w:rsid w:val="006E669A"/>
    <w:rsid w:val="006F1DDE"/>
    <w:rsid w:val="006F46F4"/>
    <w:rsid w:val="006F6DDE"/>
    <w:rsid w:val="00707010"/>
    <w:rsid w:val="00730720"/>
    <w:rsid w:val="00732EB8"/>
    <w:rsid w:val="007379F7"/>
    <w:rsid w:val="00745066"/>
    <w:rsid w:val="00750112"/>
    <w:rsid w:val="00780416"/>
    <w:rsid w:val="007A56E0"/>
    <w:rsid w:val="007F6777"/>
    <w:rsid w:val="00831DA2"/>
    <w:rsid w:val="008407B4"/>
    <w:rsid w:val="00841B75"/>
    <w:rsid w:val="00860E4C"/>
    <w:rsid w:val="00893EEB"/>
    <w:rsid w:val="008A1B05"/>
    <w:rsid w:val="008B6ED6"/>
    <w:rsid w:val="008C1A6A"/>
    <w:rsid w:val="008C362D"/>
    <w:rsid w:val="008E2D8D"/>
    <w:rsid w:val="008E4C19"/>
    <w:rsid w:val="008F2279"/>
    <w:rsid w:val="009157A2"/>
    <w:rsid w:val="00925968"/>
    <w:rsid w:val="00926628"/>
    <w:rsid w:val="00926EEA"/>
    <w:rsid w:val="0099205A"/>
    <w:rsid w:val="00997F21"/>
    <w:rsid w:val="00997F4F"/>
    <w:rsid w:val="009B6CF6"/>
    <w:rsid w:val="009D29ED"/>
    <w:rsid w:val="009D6936"/>
    <w:rsid w:val="009F0164"/>
    <w:rsid w:val="00A0323E"/>
    <w:rsid w:val="00A135D0"/>
    <w:rsid w:val="00A27E5A"/>
    <w:rsid w:val="00A3230D"/>
    <w:rsid w:val="00A52AA5"/>
    <w:rsid w:val="00A52E47"/>
    <w:rsid w:val="00A53D9B"/>
    <w:rsid w:val="00A62A88"/>
    <w:rsid w:val="00A74678"/>
    <w:rsid w:val="00A90D23"/>
    <w:rsid w:val="00A91554"/>
    <w:rsid w:val="00AB657C"/>
    <w:rsid w:val="00AD3218"/>
    <w:rsid w:val="00AD6A28"/>
    <w:rsid w:val="00AE71C8"/>
    <w:rsid w:val="00AF083C"/>
    <w:rsid w:val="00B12C32"/>
    <w:rsid w:val="00B16808"/>
    <w:rsid w:val="00B4581F"/>
    <w:rsid w:val="00B56E06"/>
    <w:rsid w:val="00B80C8A"/>
    <w:rsid w:val="00B84BBD"/>
    <w:rsid w:val="00B872B2"/>
    <w:rsid w:val="00BB0F7E"/>
    <w:rsid w:val="00BB40F0"/>
    <w:rsid w:val="00BB6968"/>
    <w:rsid w:val="00BC70CA"/>
    <w:rsid w:val="00BC7F3C"/>
    <w:rsid w:val="00BF067C"/>
    <w:rsid w:val="00BF6B6E"/>
    <w:rsid w:val="00C04732"/>
    <w:rsid w:val="00C06F48"/>
    <w:rsid w:val="00C26AF4"/>
    <w:rsid w:val="00C33B63"/>
    <w:rsid w:val="00C34A26"/>
    <w:rsid w:val="00C4000C"/>
    <w:rsid w:val="00C45170"/>
    <w:rsid w:val="00C47AE2"/>
    <w:rsid w:val="00C55824"/>
    <w:rsid w:val="00C723EB"/>
    <w:rsid w:val="00C77491"/>
    <w:rsid w:val="00CA15AB"/>
    <w:rsid w:val="00CC3647"/>
    <w:rsid w:val="00CC5CE3"/>
    <w:rsid w:val="00CC7E79"/>
    <w:rsid w:val="00CE0506"/>
    <w:rsid w:val="00CF0B42"/>
    <w:rsid w:val="00D205D8"/>
    <w:rsid w:val="00D247A4"/>
    <w:rsid w:val="00D33EB2"/>
    <w:rsid w:val="00D35015"/>
    <w:rsid w:val="00D46EAC"/>
    <w:rsid w:val="00D51AA3"/>
    <w:rsid w:val="00D577DA"/>
    <w:rsid w:val="00D66726"/>
    <w:rsid w:val="00D715C7"/>
    <w:rsid w:val="00D718A8"/>
    <w:rsid w:val="00D861E2"/>
    <w:rsid w:val="00D92D8F"/>
    <w:rsid w:val="00DB034F"/>
    <w:rsid w:val="00DC4AF3"/>
    <w:rsid w:val="00DD04A4"/>
    <w:rsid w:val="00DD26FA"/>
    <w:rsid w:val="00DE0092"/>
    <w:rsid w:val="00DE683B"/>
    <w:rsid w:val="00E1053E"/>
    <w:rsid w:val="00E12675"/>
    <w:rsid w:val="00E21B13"/>
    <w:rsid w:val="00E30A9E"/>
    <w:rsid w:val="00E600BF"/>
    <w:rsid w:val="00E67D24"/>
    <w:rsid w:val="00E76212"/>
    <w:rsid w:val="00E766F0"/>
    <w:rsid w:val="00E840BD"/>
    <w:rsid w:val="00E910A5"/>
    <w:rsid w:val="00EA4BFE"/>
    <w:rsid w:val="00EB64B2"/>
    <w:rsid w:val="00EB7FC9"/>
    <w:rsid w:val="00EC0EF4"/>
    <w:rsid w:val="00ED6394"/>
    <w:rsid w:val="00EE737D"/>
    <w:rsid w:val="00F11C25"/>
    <w:rsid w:val="00F306A7"/>
    <w:rsid w:val="00F31F85"/>
    <w:rsid w:val="00F33E9F"/>
    <w:rsid w:val="00F35F37"/>
    <w:rsid w:val="00F50C72"/>
    <w:rsid w:val="00F54186"/>
    <w:rsid w:val="00F56B05"/>
    <w:rsid w:val="00F65FE1"/>
    <w:rsid w:val="00F93013"/>
    <w:rsid w:val="00FC0DF8"/>
    <w:rsid w:val="00FC2B46"/>
    <w:rsid w:val="00FC6D6F"/>
    <w:rsid w:val="00FD3F58"/>
    <w:rsid w:val="00FD5FEA"/>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B08E"/>
  <w15:docId w15:val="{7D5EA350-ECC2-494E-83FB-CB2702AA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D59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87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2B2"/>
  </w:style>
  <w:style w:type="paragraph" w:styleId="NormalWeb">
    <w:name w:val="Normal (Web)"/>
    <w:basedOn w:val="Normal"/>
    <w:uiPriority w:val="99"/>
    <w:unhideWhenUsed/>
    <w:rsid w:val="002134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205A"/>
    <w:pPr>
      <w:ind w:left="720"/>
      <w:contextualSpacing/>
    </w:pPr>
  </w:style>
  <w:style w:type="character" w:styleId="Hyperlink">
    <w:name w:val="Hyperlink"/>
    <w:basedOn w:val="DefaultParagraphFont"/>
    <w:uiPriority w:val="99"/>
    <w:semiHidden/>
    <w:unhideWhenUsed/>
    <w:rsid w:val="000A56DE"/>
    <w:rPr>
      <w:color w:val="0000FF"/>
      <w:u w:val="single"/>
    </w:rPr>
  </w:style>
  <w:style w:type="character" w:customStyle="1" w:styleId="Heading4Char">
    <w:name w:val="Heading 4 Char"/>
    <w:basedOn w:val="DefaultParagraphFont"/>
    <w:link w:val="Heading4"/>
    <w:uiPriority w:val="9"/>
    <w:rsid w:val="002D59B8"/>
    <w:rPr>
      <w:rFonts w:ascii="Times New Roman" w:eastAsia="Times New Roman" w:hAnsi="Times New Roman" w:cs="Times New Roman"/>
      <w:b/>
      <w:bCs/>
      <w:sz w:val="24"/>
      <w:szCs w:val="24"/>
    </w:rPr>
  </w:style>
  <w:style w:type="character" w:customStyle="1" w:styleId="mw-headline">
    <w:name w:val="mw-headline"/>
    <w:basedOn w:val="DefaultParagraphFont"/>
    <w:rsid w:val="002D59B8"/>
  </w:style>
  <w:style w:type="paragraph" w:styleId="Header">
    <w:name w:val="header"/>
    <w:basedOn w:val="Normal"/>
    <w:link w:val="HeaderChar"/>
    <w:uiPriority w:val="99"/>
    <w:unhideWhenUsed/>
    <w:rsid w:val="00DE0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092"/>
  </w:style>
  <w:style w:type="paragraph" w:customStyle="1" w:styleId="Default">
    <w:name w:val="Default"/>
    <w:rsid w:val="0078041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rsid w:val="006A130C"/>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2B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B55"/>
    <w:rPr>
      <w:rFonts w:ascii="Tahoma" w:hAnsi="Tahoma" w:cs="Tahoma"/>
      <w:sz w:val="16"/>
      <w:szCs w:val="16"/>
    </w:rPr>
  </w:style>
  <w:style w:type="table" w:customStyle="1" w:styleId="TableGrid1">
    <w:name w:val="Table Grid1"/>
    <w:basedOn w:val="TableNormal"/>
    <w:next w:val="TableGrid"/>
    <w:uiPriority w:val="59"/>
    <w:rsid w:val="005D4030"/>
    <w:pPr>
      <w:spacing w:after="0" w:line="240" w:lineRule="auto"/>
    </w:pPr>
    <w:rPr>
      <w:rFonts w:ascii="Century Gothic" w:hAnsi="Century Gothic" w:cs="Times New Roman"/>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7087">
      <w:bodyDiv w:val="1"/>
      <w:marLeft w:val="0"/>
      <w:marRight w:val="0"/>
      <w:marTop w:val="0"/>
      <w:marBottom w:val="0"/>
      <w:divBdr>
        <w:top w:val="none" w:sz="0" w:space="0" w:color="auto"/>
        <w:left w:val="none" w:sz="0" w:space="0" w:color="auto"/>
        <w:bottom w:val="none" w:sz="0" w:space="0" w:color="auto"/>
        <w:right w:val="none" w:sz="0" w:space="0" w:color="auto"/>
      </w:divBdr>
      <w:divsChild>
        <w:div w:id="1399203349">
          <w:marLeft w:val="0"/>
          <w:marRight w:val="0"/>
          <w:marTop w:val="0"/>
          <w:marBottom w:val="0"/>
          <w:divBdr>
            <w:top w:val="none" w:sz="0" w:space="0" w:color="auto"/>
            <w:left w:val="none" w:sz="0" w:space="0" w:color="auto"/>
            <w:bottom w:val="none" w:sz="0" w:space="0" w:color="auto"/>
            <w:right w:val="none" w:sz="0" w:space="0" w:color="auto"/>
          </w:divBdr>
          <w:divsChild>
            <w:div w:id="2010331896">
              <w:marLeft w:val="0"/>
              <w:marRight w:val="0"/>
              <w:marTop w:val="0"/>
              <w:marBottom w:val="0"/>
              <w:divBdr>
                <w:top w:val="none" w:sz="0" w:space="0" w:color="auto"/>
                <w:left w:val="none" w:sz="0" w:space="0" w:color="auto"/>
                <w:bottom w:val="none" w:sz="0" w:space="0" w:color="auto"/>
                <w:right w:val="none" w:sz="0" w:space="0" w:color="auto"/>
              </w:divBdr>
              <w:divsChild>
                <w:div w:id="2017728727">
                  <w:marLeft w:val="0"/>
                  <w:marRight w:val="0"/>
                  <w:marTop w:val="0"/>
                  <w:marBottom w:val="0"/>
                  <w:divBdr>
                    <w:top w:val="none" w:sz="0" w:space="0" w:color="auto"/>
                    <w:left w:val="none" w:sz="0" w:space="0" w:color="auto"/>
                    <w:bottom w:val="none" w:sz="0" w:space="0" w:color="auto"/>
                    <w:right w:val="none" w:sz="0" w:space="0" w:color="auto"/>
                  </w:divBdr>
                  <w:divsChild>
                    <w:div w:id="2127115214">
                      <w:marLeft w:val="0"/>
                      <w:marRight w:val="0"/>
                      <w:marTop w:val="0"/>
                      <w:marBottom w:val="0"/>
                      <w:divBdr>
                        <w:top w:val="none" w:sz="0" w:space="0" w:color="auto"/>
                        <w:left w:val="none" w:sz="0" w:space="0" w:color="auto"/>
                        <w:bottom w:val="none" w:sz="0" w:space="0" w:color="auto"/>
                        <w:right w:val="none" w:sz="0" w:space="0" w:color="auto"/>
                      </w:divBdr>
                      <w:divsChild>
                        <w:div w:id="606470824">
                          <w:marLeft w:val="0"/>
                          <w:marRight w:val="0"/>
                          <w:marTop w:val="0"/>
                          <w:marBottom w:val="0"/>
                          <w:divBdr>
                            <w:top w:val="none" w:sz="0" w:space="0" w:color="auto"/>
                            <w:left w:val="none" w:sz="0" w:space="0" w:color="auto"/>
                            <w:bottom w:val="none" w:sz="0" w:space="0" w:color="auto"/>
                            <w:right w:val="none" w:sz="0" w:space="0" w:color="auto"/>
                          </w:divBdr>
                          <w:divsChild>
                            <w:div w:id="1328746154">
                              <w:marLeft w:val="0"/>
                              <w:marRight w:val="0"/>
                              <w:marTop w:val="0"/>
                              <w:marBottom w:val="0"/>
                              <w:divBdr>
                                <w:top w:val="none" w:sz="0" w:space="0" w:color="auto"/>
                                <w:left w:val="none" w:sz="0" w:space="0" w:color="auto"/>
                                <w:bottom w:val="none" w:sz="0" w:space="0" w:color="auto"/>
                                <w:right w:val="none" w:sz="0" w:space="0" w:color="auto"/>
                              </w:divBdr>
                              <w:divsChild>
                                <w:div w:id="167911675">
                                  <w:marLeft w:val="0"/>
                                  <w:marRight w:val="0"/>
                                  <w:marTop w:val="0"/>
                                  <w:marBottom w:val="0"/>
                                  <w:divBdr>
                                    <w:top w:val="none" w:sz="0" w:space="0" w:color="auto"/>
                                    <w:left w:val="none" w:sz="0" w:space="0" w:color="auto"/>
                                    <w:bottom w:val="none" w:sz="0" w:space="0" w:color="auto"/>
                                    <w:right w:val="none" w:sz="0" w:space="0" w:color="auto"/>
                                  </w:divBdr>
                                  <w:divsChild>
                                    <w:div w:id="700201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83567">
      <w:bodyDiv w:val="1"/>
      <w:marLeft w:val="0"/>
      <w:marRight w:val="0"/>
      <w:marTop w:val="0"/>
      <w:marBottom w:val="0"/>
      <w:divBdr>
        <w:top w:val="none" w:sz="0" w:space="0" w:color="auto"/>
        <w:left w:val="none" w:sz="0" w:space="0" w:color="auto"/>
        <w:bottom w:val="none" w:sz="0" w:space="0" w:color="auto"/>
        <w:right w:val="none" w:sz="0" w:space="0" w:color="auto"/>
      </w:divBdr>
    </w:div>
    <w:div w:id="205914495">
      <w:bodyDiv w:val="1"/>
      <w:marLeft w:val="0"/>
      <w:marRight w:val="0"/>
      <w:marTop w:val="0"/>
      <w:marBottom w:val="0"/>
      <w:divBdr>
        <w:top w:val="none" w:sz="0" w:space="0" w:color="auto"/>
        <w:left w:val="none" w:sz="0" w:space="0" w:color="auto"/>
        <w:bottom w:val="none" w:sz="0" w:space="0" w:color="auto"/>
        <w:right w:val="none" w:sz="0" w:space="0" w:color="auto"/>
      </w:divBdr>
    </w:div>
    <w:div w:id="549537113">
      <w:bodyDiv w:val="1"/>
      <w:marLeft w:val="0"/>
      <w:marRight w:val="0"/>
      <w:marTop w:val="0"/>
      <w:marBottom w:val="0"/>
      <w:divBdr>
        <w:top w:val="none" w:sz="0" w:space="0" w:color="auto"/>
        <w:left w:val="none" w:sz="0" w:space="0" w:color="auto"/>
        <w:bottom w:val="none" w:sz="0" w:space="0" w:color="auto"/>
        <w:right w:val="none" w:sz="0" w:space="0" w:color="auto"/>
      </w:divBdr>
    </w:div>
    <w:div w:id="935093587">
      <w:bodyDiv w:val="1"/>
      <w:marLeft w:val="0"/>
      <w:marRight w:val="0"/>
      <w:marTop w:val="0"/>
      <w:marBottom w:val="0"/>
      <w:divBdr>
        <w:top w:val="none" w:sz="0" w:space="0" w:color="auto"/>
        <w:left w:val="none" w:sz="0" w:space="0" w:color="auto"/>
        <w:bottom w:val="none" w:sz="0" w:space="0" w:color="auto"/>
        <w:right w:val="none" w:sz="0" w:space="0" w:color="auto"/>
      </w:divBdr>
    </w:div>
    <w:div w:id="1393888973">
      <w:bodyDiv w:val="1"/>
      <w:marLeft w:val="0"/>
      <w:marRight w:val="0"/>
      <w:marTop w:val="0"/>
      <w:marBottom w:val="0"/>
      <w:divBdr>
        <w:top w:val="none" w:sz="0" w:space="0" w:color="auto"/>
        <w:left w:val="none" w:sz="0" w:space="0" w:color="auto"/>
        <w:bottom w:val="none" w:sz="0" w:space="0" w:color="auto"/>
        <w:right w:val="none" w:sz="0" w:space="0" w:color="auto"/>
      </w:divBdr>
      <w:divsChild>
        <w:div w:id="730932689">
          <w:marLeft w:val="0"/>
          <w:marRight w:val="0"/>
          <w:marTop w:val="0"/>
          <w:marBottom w:val="0"/>
          <w:divBdr>
            <w:top w:val="none" w:sz="0" w:space="0" w:color="auto"/>
            <w:left w:val="none" w:sz="0" w:space="0" w:color="auto"/>
            <w:bottom w:val="none" w:sz="0" w:space="0" w:color="auto"/>
            <w:right w:val="none" w:sz="0" w:space="0" w:color="auto"/>
          </w:divBdr>
          <w:divsChild>
            <w:div w:id="923102320">
              <w:marLeft w:val="0"/>
              <w:marRight w:val="0"/>
              <w:marTop w:val="0"/>
              <w:marBottom w:val="0"/>
              <w:divBdr>
                <w:top w:val="none" w:sz="0" w:space="0" w:color="auto"/>
                <w:left w:val="none" w:sz="0" w:space="0" w:color="auto"/>
                <w:bottom w:val="none" w:sz="0" w:space="0" w:color="auto"/>
                <w:right w:val="none" w:sz="0" w:space="0" w:color="auto"/>
              </w:divBdr>
              <w:divsChild>
                <w:div w:id="1056927443">
                  <w:marLeft w:val="0"/>
                  <w:marRight w:val="0"/>
                  <w:marTop w:val="0"/>
                  <w:marBottom w:val="0"/>
                  <w:divBdr>
                    <w:top w:val="none" w:sz="0" w:space="0" w:color="auto"/>
                    <w:left w:val="none" w:sz="0" w:space="0" w:color="auto"/>
                    <w:bottom w:val="none" w:sz="0" w:space="0" w:color="auto"/>
                    <w:right w:val="none" w:sz="0" w:space="0" w:color="auto"/>
                  </w:divBdr>
                  <w:divsChild>
                    <w:div w:id="1019234100">
                      <w:marLeft w:val="0"/>
                      <w:marRight w:val="0"/>
                      <w:marTop w:val="0"/>
                      <w:marBottom w:val="0"/>
                      <w:divBdr>
                        <w:top w:val="none" w:sz="0" w:space="0" w:color="auto"/>
                        <w:left w:val="none" w:sz="0" w:space="0" w:color="auto"/>
                        <w:bottom w:val="none" w:sz="0" w:space="0" w:color="auto"/>
                        <w:right w:val="none" w:sz="0" w:space="0" w:color="auto"/>
                      </w:divBdr>
                      <w:divsChild>
                        <w:div w:id="670063020">
                          <w:marLeft w:val="0"/>
                          <w:marRight w:val="0"/>
                          <w:marTop w:val="0"/>
                          <w:marBottom w:val="0"/>
                          <w:divBdr>
                            <w:top w:val="none" w:sz="0" w:space="0" w:color="auto"/>
                            <w:left w:val="none" w:sz="0" w:space="0" w:color="auto"/>
                            <w:bottom w:val="none" w:sz="0" w:space="0" w:color="auto"/>
                            <w:right w:val="none" w:sz="0" w:space="0" w:color="auto"/>
                          </w:divBdr>
                          <w:divsChild>
                            <w:div w:id="2061198464">
                              <w:marLeft w:val="0"/>
                              <w:marRight w:val="0"/>
                              <w:marTop w:val="0"/>
                              <w:marBottom w:val="0"/>
                              <w:divBdr>
                                <w:top w:val="none" w:sz="0" w:space="0" w:color="auto"/>
                                <w:left w:val="none" w:sz="0" w:space="0" w:color="auto"/>
                                <w:bottom w:val="none" w:sz="0" w:space="0" w:color="auto"/>
                                <w:right w:val="none" w:sz="0" w:space="0" w:color="auto"/>
                              </w:divBdr>
                              <w:divsChild>
                                <w:div w:id="1423448656">
                                  <w:marLeft w:val="0"/>
                                  <w:marRight w:val="0"/>
                                  <w:marTop w:val="0"/>
                                  <w:marBottom w:val="0"/>
                                  <w:divBdr>
                                    <w:top w:val="none" w:sz="0" w:space="0" w:color="auto"/>
                                    <w:left w:val="none" w:sz="0" w:space="0" w:color="auto"/>
                                    <w:bottom w:val="none" w:sz="0" w:space="0" w:color="auto"/>
                                    <w:right w:val="none" w:sz="0" w:space="0" w:color="auto"/>
                                  </w:divBdr>
                                  <w:divsChild>
                                    <w:div w:id="4427243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502790">
      <w:bodyDiv w:val="1"/>
      <w:marLeft w:val="0"/>
      <w:marRight w:val="0"/>
      <w:marTop w:val="0"/>
      <w:marBottom w:val="0"/>
      <w:divBdr>
        <w:top w:val="none" w:sz="0" w:space="0" w:color="auto"/>
        <w:left w:val="none" w:sz="0" w:space="0" w:color="auto"/>
        <w:bottom w:val="none" w:sz="0" w:space="0" w:color="auto"/>
        <w:right w:val="none" w:sz="0" w:space="0" w:color="auto"/>
      </w:divBdr>
    </w:div>
    <w:div w:id="1936208585">
      <w:bodyDiv w:val="1"/>
      <w:marLeft w:val="0"/>
      <w:marRight w:val="0"/>
      <w:marTop w:val="0"/>
      <w:marBottom w:val="0"/>
      <w:divBdr>
        <w:top w:val="none" w:sz="0" w:space="0" w:color="auto"/>
        <w:left w:val="none" w:sz="0" w:space="0" w:color="auto"/>
        <w:bottom w:val="none" w:sz="0" w:space="0" w:color="auto"/>
        <w:right w:val="none" w:sz="0" w:space="0" w:color="auto"/>
      </w:divBdr>
    </w:div>
    <w:div w:id="2021227614">
      <w:bodyDiv w:val="1"/>
      <w:marLeft w:val="0"/>
      <w:marRight w:val="0"/>
      <w:marTop w:val="0"/>
      <w:marBottom w:val="0"/>
      <w:divBdr>
        <w:top w:val="none" w:sz="0" w:space="0" w:color="auto"/>
        <w:left w:val="none" w:sz="0" w:space="0" w:color="auto"/>
        <w:bottom w:val="none" w:sz="0" w:space="0" w:color="auto"/>
        <w:right w:val="none" w:sz="0" w:space="0" w:color="auto"/>
      </w:divBdr>
    </w:div>
    <w:div w:id="207127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Git_(software)" TargetMode="External"/><Relationship Id="rId18" Type="http://schemas.openxmlformats.org/officeDocument/2006/relationships/hyperlink" Target="https://en.wikipedia.org/wiki/Software_testing" TargetMode="External"/><Relationship Id="rId26" Type="http://schemas.openxmlformats.org/officeDocument/2006/relationships/hyperlink" Target="https://en.wikipedia.org/wiki/Microsoft" TargetMode="External"/><Relationship Id="rId3" Type="http://schemas.openxmlformats.org/officeDocument/2006/relationships/customXml" Target="../customXml/item3.xml"/><Relationship Id="rId21" Type="http://schemas.openxmlformats.org/officeDocument/2006/relationships/hyperlink" Target="https://en.wikipedia.org/wiki/DevOps"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en.wikipedia.org/wiki/Revision_control" TargetMode="External"/><Relationship Id="rId17" Type="http://schemas.openxmlformats.org/officeDocument/2006/relationships/hyperlink" Target="https://en.wikipedia.org/wiki/Waterfall_model" TargetMode="External"/><Relationship Id="rId25" Type="http://schemas.openxmlformats.org/officeDocument/2006/relationships/hyperlink" Target="https://en.wikipedia.org/wiki/Integrated_development_environment"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Agile_software_development" TargetMode="External"/><Relationship Id="rId20" Type="http://schemas.openxmlformats.org/officeDocument/2006/relationships/hyperlink" Target="https://en.wikipedia.org/wiki/Application_Lifecycle_Management" TargetMode="External"/><Relationship Id="rId29" Type="http://schemas.openxmlformats.org/officeDocument/2006/relationships/hyperlink" Target="https://en.wikipedia.org/wiki/Code_comple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Microsoft" TargetMode="External"/><Relationship Id="rId24" Type="http://schemas.openxmlformats.org/officeDocument/2006/relationships/hyperlink" Target="https://en.wikipedia.org/wiki/Eclipse_(software)" TargetMode="External"/><Relationship Id="rId32" Type="http://schemas.openxmlformats.org/officeDocument/2006/relationships/hyperlink" Target="https://en.wikipedia.org/wiki/Source_code"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en.wikipedia.org/wiki/Project_management" TargetMode="External"/><Relationship Id="rId23" Type="http://schemas.openxmlformats.org/officeDocument/2006/relationships/hyperlink" Target="https://en.wikipedia.org/wiki/Microsoft_Visual_Studio" TargetMode="External"/><Relationship Id="rId28" Type="http://schemas.openxmlformats.org/officeDocument/2006/relationships/hyperlink" Target="https://en.wikipedia.org/wiki/IntelliSense"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en.wikipedia.org/wiki/Release_management" TargetMode="External"/><Relationship Id="rId31" Type="http://schemas.openxmlformats.org/officeDocument/2006/relationships/hyperlink" Target="https://en.wikipedia.org/wiki/Microsoft_Visual_Studio_Debugg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Requirements_management" TargetMode="External"/><Relationship Id="rId22" Type="http://schemas.openxmlformats.org/officeDocument/2006/relationships/hyperlink" Target="https://en.wikipedia.org/wiki/Integrated_development_environment" TargetMode="External"/><Relationship Id="rId27" Type="http://schemas.openxmlformats.org/officeDocument/2006/relationships/hyperlink" Target="https://en.wikipedia.org/wiki/Code_editor" TargetMode="External"/><Relationship Id="rId30" Type="http://schemas.openxmlformats.org/officeDocument/2006/relationships/hyperlink" Target="https://en.wikipedia.org/wiki/Code_refactorin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BAB792939D5D94D9572EECD58E1F671" ma:contentTypeVersion="13" ma:contentTypeDescription="Create a new document." ma:contentTypeScope="" ma:versionID="6a049b13e7b908dea8453e1b411b1600">
  <xsd:schema xmlns:xsd="http://www.w3.org/2001/XMLSchema" xmlns:xs="http://www.w3.org/2001/XMLSchema" xmlns:p="http://schemas.microsoft.com/office/2006/metadata/properties" xmlns:ns3="348f434f-90e3-4129-81f9-6708615c44e2" xmlns:ns4="20d54054-7efa-4d99-8fb5-3cd628389cb4" targetNamespace="http://schemas.microsoft.com/office/2006/metadata/properties" ma:root="true" ma:fieldsID="c45a049d18cb3d22b550144095673353" ns3:_="" ns4:_="">
    <xsd:import namespace="348f434f-90e3-4129-81f9-6708615c44e2"/>
    <xsd:import namespace="20d54054-7efa-4d99-8fb5-3cd628389cb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8f434f-90e3-4129-81f9-6708615c4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d54054-7efa-4d99-8fb5-3cd628389c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4FD29F-657D-49EC-8FA4-1F841E54B050}">
  <ds:schemaRefs>
    <ds:schemaRef ds:uri="http://schemas.microsoft.com/sharepoint/v3/contenttype/forms"/>
  </ds:schemaRefs>
</ds:datastoreItem>
</file>

<file path=customXml/itemProps2.xml><?xml version="1.0" encoding="utf-8"?>
<ds:datastoreItem xmlns:ds="http://schemas.openxmlformats.org/officeDocument/2006/customXml" ds:itemID="{0ACBD2BC-709A-43D6-B03F-4AF7F9DB5B0C}">
  <ds:schemaRefs>
    <ds:schemaRef ds:uri="http://schemas.openxmlformats.org/officeDocument/2006/bibliography"/>
  </ds:schemaRefs>
</ds:datastoreItem>
</file>

<file path=customXml/itemProps3.xml><?xml version="1.0" encoding="utf-8"?>
<ds:datastoreItem xmlns:ds="http://schemas.openxmlformats.org/officeDocument/2006/customXml" ds:itemID="{D1DF53F9-6B40-412E-965F-45D40F817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8f434f-90e3-4129-81f9-6708615c44e2"/>
    <ds:schemaRef ds:uri="20d54054-7efa-4d99-8fb5-3cd628389c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19790E-7FC2-4238-9894-50693E45A3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Buches, Tim</dc:creator>
  <cp:lastModifiedBy>tim buches</cp:lastModifiedBy>
  <cp:revision>20</cp:revision>
  <dcterms:created xsi:type="dcterms:W3CDTF">2020-08-29T20:51:00Z</dcterms:created>
  <dcterms:modified xsi:type="dcterms:W3CDTF">2020-08-30T00:03:00Z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0x0101000BAB792939D5D94D9572EECD58E1F671</vt:lpwstr>
  </property>
</Properties>
</file>